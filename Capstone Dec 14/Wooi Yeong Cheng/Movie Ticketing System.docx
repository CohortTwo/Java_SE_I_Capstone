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27roxm7ux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before="240" w:lineRule="auto"/>
        <w:rPr/>
      </w:pPr>
      <w:bookmarkStart w:colFirst="0" w:colLast="0" w:name="_cg6uh932bes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40" w:lineRule="auto"/>
        <w:rPr/>
      </w:pPr>
      <w:bookmarkStart w:colFirst="0" w:colLast="0" w:name="_a67nn124w66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before="240" w:lineRule="auto"/>
        <w:rPr/>
      </w:pPr>
      <w:bookmarkStart w:colFirst="0" w:colLast="0" w:name="_qwnzgas8a91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48"/>
          <w:szCs w:val="48"/>
        </w:rPr>
      </w:pPr>
      <w:bookmarkStart w:colFirst="0" w:colLast="0" w:name="_rd6clkh1j7cn" w:id="4"/>
      <w:bookmarkEnd w:id="4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MOVIE TICKETING SYSTEM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[HIGH LEVEL REQUIREMENT DOCUMENT]</w:t>
      </w:r>
    </w:p>
    <w:p w:rsidR="00000000" w:rsidDel="00000000" w:rsidP="00000000" w:rsidRDefault="00000000" w:rsidRPr="00000000" w14:paraId="00000007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Rev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240" w:lineRule="auto"/>
        <w:rPr/>
      </w:pPr>
      <w:bookmarkStart w:colFirst="0" w:colLast="0" w:name="_c63wx0yacsk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spacing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spacing w:before="0"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spacing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60"/>
        <w:gridCol w:w="3360"/>
        <w:gridCol w:w="3360"/>
        <w:tblGridChange w:id="0">
          <w:tblGrid>
            <w:gridCol w:w="3360"/>
            <w:gridCol w:w="3360"/>
            <w:gridCol w:w="3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1) HENG CHIANG YONG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2) JONY LIU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3) KOH KIM KANG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4) ONG KAH SONG (ANDY)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5) PHANG KANG CHENG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6) PRISCILLA LOW YI XIAN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7) TAN HAN WEN KENNETH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8) TAN HWEE SONG ANDREW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9) WOOI YEONG CHENG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4.96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10) ANG WEIXUAN DESMOND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11) CHEONG SI SIEN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12) TIAN KAIWEN</w:t>
            </w:r>
          </w:p>
        </w:tc>
      </w:tr>
    </w:tbl>
    <w:p w:rsidR="00000000" w:rsidDel="00000000" w:rsidP="00000000" w:rsidRDefault="00000000" w:rsidRPr="00000000" w14:paraId="00000027">
      <w:pPr>
        <w:pStyle w:val="Heading2"/>
        <w:spacing w:before="240" w:lineRule="auto"/>
        <w:rPr>
          <w:b w:val="1"/>
          <w:u w:val="single"/>
        </w:rPr>
      </w:pPr>
      <w:bookmarkStart w:colFirst="0" w:colLast="0" w:name="_e4uric8iwat7" w:id="6"/>
      <w:bookmarkEnd w:id="6"/>
      <w:r w:rsidDel="00000000" w:rsidR="00000000" w:rsidRPr="00000000">
        <w:rPr>
          <w:b w:val="1"/>
          <w:u w:val="single"/>
          <w:rtl w:val="0"/>
        </w:rPr>
        <w:t xml:space="preserve">Project Estimated Period/ Duration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 Period</w:t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(start date)  to (handover date)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Duration</w:t>
        <w:tab/>
        <w:tab/>
        <w:t xml:space="preserve">: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3 months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spacing w:before="240" w:lineRule="auto"/>
        <w:rPr>
          <w:b w:val="1"/>
          <w:u w:val="single"/>
        </w:rPr>
      </w:pPr>
      <w:bookmarkStart w:colFirst="0" w:colLast="0" w:name="_7so47sl65ny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before="240" w:lineRule="auto"/>
        <w:rPr>
          <w:b w:val="1"/>
          <w:u w:val="single"/>
        </w:rPr>
      </w:pPr>
      <w:bookmarkStart w:colFirst="0" w:colLast="0" w:name="_fzkf9zisy4y6" w:id="8"/>
      <w:bookmarkEnd w:id="8"/>
      <w:r w:rsidDel="00000000" w:rsidR="00000000" w:rsidRPr="00000000">
        <w:rPr>
          <w:b w:val="1"/>
          <w:u w:val="single"/>
          <w:rtl w:val="0"/>
        </w:rPr>
        <w:t xml:space="preserve">The </w:t>
      </w:r>
      <w:r w:rsidDel="00000000" w:rsidR="00000000" w:rsidRPr="00000000">
        <w:rPr>
          <w:b w:val="1"/>
          <w:u w:val="single"/>
          <w:rtl w:val="0"/>
        </w:rPr>
        <w:t xml:space="preserve">Goal</w:t>
      </w:r>
    </w:p>
    <w:p w:rsidR="00000000" w:rsidDel="00000000" w:rsidP="00000000" w:rsidRDefault="00000000" w:rsidRPr="00000000" w14:paraId="0000002C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“To c</w:t>
      </w:r>
      <w:r w:rsidDel="00000000" w:rsidR="00000000" w:rsidRPr="00000000">
        <w:rPr>
          <w:i w:val="1"/>
          <w:sz w:val="24"/>
          <w:szCs w:val="24"/>
          <w:rtl w:val="0"/>
        </w:rPr>
        <w:t xml:space="preserve">reate a Cinema Booking System to serve the Client’s Customers with a seamless service experience. At the same time to better manage the Client’s Customer data, to increase operational efficiency and provide cost savings to the Client.”</w:t>
      </w:r>
    </w:p>
    <w:p w:rsidR="00000000" w:rsidDel="00000000" w:rsidP="00000000" w:rsidRDefault="00000000" w:rsidRPr="00000000" w14:paraId="0000002D">
      <w:pPr>
        <w:spacing w:befor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before="240" w:lineRule="auto"/>
        <w:rPr>
          <w:u w:val="single"/>
        </w:rPr>
      </w:pPr>
      <w:bookmarkStart w:colFirst="0" w:colLast="0" w:name="_qdgeges4bz86" w:id="9"/>
      <w:bookmarkEnd w:id="9"/>
      <w:r w:rsidDel="00000000" w:rsidR="00000000" w:rsidRPr="00000000">
        <w:rPr>
          <w:b w:val="1"/>
          <w:u w:val="single"/>
          <w:rtl w:val="0"/>
        </w:rPr>
        <w:t xml:space="preserve">To Build (</w:t>
      </w:r>
      <w:r w:rsidDel="00000000" w:rsidR="00000000" w:rsidRPr="00000000">
        <w:rPr>
          <w:b w:val="1"/>
          <w:u w:val="single"/>
          <w:rtl w:val="0"/>
        </w:rPr>
        <w:t xml:space="preserve">What?)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“</w:t>
      </w:r>
      <w:r w:rsidDel="00000000" w:rsidR="00000000" w:rsidRPr="00000000">
        <w:rPr>
          <w:i w:val="1"/>
          <w:sz w:val="24"/>
          <w:szCs w:val="24"/>
          <w:rtl w:val="0"/>
        </w:rPr>
        <w:t xml:space="preserve">To build a Cinema Booking System which gives the Client’s Customers a seamless experience throughout their entire transaction journey. </w:t>
      </w:r>
    </w:p>
    <w:p w:rsidR="00000000" w:rsidDel="00000000" w:rsidP="00000000" w:rsidRDefault="00000000" w:rsidRPr="00000000" w14:paraId="00000030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The said system is also to possess a working database which will store Client’s Customers data for future marketing purposes, as well as other promotional activities to be carried out at the Client’s discretion.</w:t>
      </w:r>
    </w:p>
    <w:p w:rsidR="00000000" w:rsidDel="00000000" w:rsidP="00000000" w:rsidRDefault="00000000" w:rsidRPr="00000000" w14:paraId="00000031">
      <w:pPr>
        <w:spacing w:before="240" w:lineRule="auto"/>
        <w:ind w:left="72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Together, the system, database and separate complementary e-payment tools will help to better manage the Client’s Customer bookings, experience and reduce running costs.”</w:t>
      </w:r>
    </w:p>
    <w:p w:rsidR="00000000" w:rsidDel="00000000" w:rsidP="00000000" w:rsidRDefault="00000000" w:rsidRPr="00000000" w14:paraId="00000032">
      <w:pPr>
        <w:spacing w:before="240" w:lineRule="auto"/>
        <w:ind w:left="0" w:firstLine="0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online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Website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E-ticket system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E-payment system</w:t>
      </w:r>
    </w:p>
    <w:p w:rsidR="00000000" w:rsidDel="00000000" w:rsidP="00000000" w:rsidRDefault="00000000" w:rsidRPr="00000000" w14:paraId="00000037">
      <w:pPr>
        <w:spacing w:before="240" w:lineRule="auto"/>
        <w:jc w:val="both"/>
        <w:rPr>
          <w:i w:val="1"/>
          <w:sz w:val="24"/>
          <w:szCs w:val="24"/>
          <w:u w:val="single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If purchasing is to be done offline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User Interface for Inputs and Outputs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Ticket Printing System (Physical Ticket Issuance)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POS System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before="240" w:lineRule="auto"/>
        <w:rPr>
          <w:b w:val="1"/>
          <w:u w:val="single"/>
        </w:rPr>
      </w:pPr>
      <w:bookmarkStart w:colFirst="0" w:colLast="0" w:name="_cwuwx1b6v4k1" w:id="10"/>
      <w:bookmarkEnd w:id="10"/>
      <w:r w:rsidDel="00000000" w:rsidR="00000000" w:rsidRPr="00000000">
        <w:rPr>
          <w:b w:val="1"/>
          <w:u w:val="single"/>
          <w:rtl w:val="0"/>
        </w:rPr>
        <w:t xml:space="preserve">Benefits (</w:t>
      </w:r>
      <w:r w:rsidDel="00000000" w:rsidR="00000000" w:rsidRPr="00000000">
        <w:rPr>
          <w:b w:val="1"/>
          <w:u w:val="single"/>
          <w:rtl w:val="0"/>
        </w:rPr>
        <w:t xml:space="preserve">Why?)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Increased efficiency to reduce manpower requirements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Greater reach to customers by providing an online avenue for bookings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Consolidated data for marketing purposes - use of database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Real time analysis of movies for popularity, rating, etc - use of database 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Better user experience by reducing queue times</w:t>
      </w:r>
    </w:p>
    <w:p w:rsidR="00000000" w:rsidDel="00000000" w:rsidP="00000000" w:rsidRDefault="00000000" w:rsidRPr="00000000" w14:paraId="00000042">
      <w:pPr>
        <w:pStyle w:val="Heading2"/>
        <w:spacing w:before="240" w:lineRule="auto"/>
        <w:rPr>
          <w:b w:val="1"/>
          <w:u w:val="single"/>
        </w:rPr>
      </w:pPr>
      <w:bookmarkStart w:colFirst="0" w:colLast="0" w:name="_d63wfpxem9m6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spacing w:before="240" w:lineRule="auto"/>
        <w:rPr>
          <w:b w:val="1"/>
          <w:u w:val="single"/>
        </w:rPr>
      </w:pPr>
      <w:bookmarkStart w:colFirst="0" w:colLast="0" w:name="_jziebag33n7a" w:id="12"/>
      <w:bookmarkEnd w:id="12"/>
      <w:r w:rsidDel="00000000" w:rsidR="00000000" w:rsidRPr="00000000">
        <w:rPr>
          <w:b w:val="1"/>
          <w:u w:val="single"/>
          <w:rtl w:val="0"/>
        </w:rPr>
        <w:t xml:space="preserve">Proposed T</w:t>
      </w:r>
      <w:r w:rsidDel="00000000" w:rsidR="00000000" w:rsidRPr="00000000">
        <w:rPr>
          <w:b w:val="1"/>
          <w:u w:val="single"/>
          <w:rtl w:val="0"/>
        </w:rPr>
        <w:t xml:space="preserve">ools to be used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Software Development Tools</w:t>
      </w:r>
    </w:p>
    <w:p w:rsidR="00000000" w:rsidDel="00000000" w:rsidP="00000000" w:rsidRDefault="00000000" w:rsidRPr="00000000" w14:paraId="0000004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Hardware Development Tools</w:t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Laptop/PC </w:t>
      </w:r>
    </w:p>
    <w:p w:rsidR="00000000" w:rsidDel="00000000" w:rsidP="00000000" w:rsidRDefault="00000000" w:rsidRPr="00000000" w14:paraId="00000049">
      <w:pPr>
        <w:pStyle w:val="Heading2"/>
        <w:spacing w:before="240" w:lineRule="auto"/>
        <w:rPr>
          <w:b w:val="1"/>
          <w:u w:val="single"/>
        </w:rPr>
      </w:pPr>
      <w:bookmarkStart w:colFirst="0" w:colLast="0" w:name="_fxivzhewdcle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before="240" w:lineRule="auto"/>
        <w:rPr>
          <w:b w:val="1"/>
          <w:u w:val="single"/>
        </w:rPr>
      </w:pPr>
      <w:bookmarkStart w:colFirst="0" w:colLast="0" w:name="_3yztto1uanuj" w:id="14"/>
      <w:bookmarkEnd w:id="14"/>
      <w:r w:rsidDel="00000000" w:rsidR="00000000" w:rsidRPr="00000000">
        <w:rPr>
          <w:b w:val="1"/>
          <w:u w:val="single"/>
          <w:rtl w:val="0"/>
        </w:rPr>
        <w:t xml:space="preserve">Software Requirements for the Project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Frontend: HTML/CSS/Javascript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Visual Studio Code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Atom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Backend: Java/Oracle DB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Oracle SQL Developer IDE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Apache Netbean IDE</w:t>
      </w:r>
    </w:p>
    <w:p w:rsidR="00000000" w:rsidDel="00000000" w:rsidP="00000000" w:rsidRDefault="00000000" w:rsidRPr="00000000" w14:paraId="0000005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IntelliJ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Eclipse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before="0" w:beforeAutospacing="0" w:lineRule="auto"/>
        <w:ind w:left="144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Python</w:t>
      </w:r>
    </w:p>
    <w:p w:rsidR="00000000" w:rsidDel="00000000" w:rsidP="00000000" w:rsidRDefault="00000000" w:rsidRPr="00000000" w14:paraId="00000055">
      <w:pPr>
        <w:pStyle w:val="Heading2"/>
        <w:spacing w:before="240" w:lineRule="auto"/>
        <w:rPr>
          <w:b w:val="1"/>
          <w:u w:val="single"/>
        </w:rPr>
      </w:pPr>
      <w:bookmarkStart w:colFirst="0" w:colLast="0" w:name="_lb49xrd4mtzw" w:id="15"/>
      <w:bookmarkEnd w:id="15"/>
      <w:r w:rsidDel="00000000" w:rsidR="00000000" w:rsidRPr="00000000">
        <w:rPr>
          <w:b w:val="1"/>
          <w:u w:val="single"/>
          <w:rtl w:val="0"/>
        </w:rPr>
        <w:t xml:space="preserve">Hardware Requirements for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Desktops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Mobile phones on Windows/Android/Apple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spacing w:before="240" w:lineRule="auto"/>
        <w:rPr>
          <w:b w:val="1"/>
          <w:u w:val="single"/>
        </w:rPr>
      </w:pPr>
      <w:bookmarkStart w:colFirst="0" w:colLast="0" w:name="_qjhq9d21lzg9" w:id="16"/>
      <w:bookmarkEnd w:id="16"/>
      <w:r w:rsidDel="00000000" w:rsidR="00000000" w:rsidRPr="00000000">
        <w:rPr>
          <w:b w:val="1"/>
          <w:u w:val="single"/>
          <w:rtl w:val="0"/>
        </w:rPr>
        <w:t xml:space="preserve">System(s) the Project expected to Operate on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macOS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Linux/Unix??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Android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iOS</w:t>
      </w:r>
    </w:p>
    <w:p w:rsidR="00000000" w:rsidDel="00000000" w:rsidP="00000000" w:rsidRDefault="00000000" w:rsidRPr="00000000" w14:paraId="00000060">
      <w:pPr>
        <w:pStyle w:val="Heading2"/>
        <w:spacing w:before="240" w:lineRule="auto"/>
        <w:rPr>
          <w:b w:val="1"/>
          <w:u w:val="single"/>
        </w:rPr>
      </w:pPr>
      <w:bookmarkStart w:colFirst="0" w:colLast="0" w:name="_wml8vez35rq1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before="240" w:lineRule="auto"/>
        <w:rPr>
          <w:b w:val="1"/>
          <w:u w:val="single"/>
        </w:rPr>
      </w:pPr>
      <w:bookmarkStart w:colFirst="0" w:colLast="0" w:name="_lgtatou2c1jv" w:id="18"/>
      <w:bookmarkEnd w:id="18"/>
      <w:r w:rsidDel="00000000" w:rsidR="00000000" w:rsidRPr="00000000">
        <w:rPr>
          <w:b w:val="1"/>
          <w:u w:val="single"/>
          <w:rtl w:val="0"/>
        </w:rPr>
        <w:t xml:space="preserve">Coding and Naming Conventions 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PascalCase - Chosen option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camelCase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Snake_case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kebab-case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480" w:lineRule="auto"/>
        <w:rPr>
          <w:color w:val="171717"/>
          <w:sz w:val="24"/>
          <w:szCs w:val="24"/>
        </w:rPr>
      </w:pP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References: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https://www.oracle.com/java/technologies/javase/codeconventions-introduction.html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spacing w:before="240" w:lineRule="auto"/>
        <w:rPr>
          <w:b w:val="1"/>
          <w:u w:val="single"/>
        </w:rPr>
      </w:pPr>
      <w:bookmarkStart w:colFirst="0" w:colLast="0" w:name="_j9g3az5aihf" w:id="19"/>
      <w:bookmarkEnd w:id="1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before="240" w:lineRule="auto"/>
        <w:rPr>
          <w:b w:val="1"/>
          <w:u w:val="single"/>
        </w:rPr>
      </w:pPr>
      <w:bookmarkStart w:colFirst="0" w:colLast="0" w:name="_d690tncr50cv" w:id="20"/>
      <w:bookmarkEnd w:id="20"/>
      <w:r w:rsidDel="00000000" w:rsidR="00000000" w:rsidRPr="00000000">
        <w:rPr>
          <w:b w:val="1"/>
          <w:u w:val="single"/>
          <w:rtl w:val="0"/>
        </w:rPr>
        <w:t xml:space="preserve">UI  (mockup) [WIP]</w:t>
      </w:r>
    </w:p>
    <w:p w:rsidR="00000000" w:rsidDel="00000000" w:rsidP="00000000" w:rsidRDefault="00000000" w:rsidRPr="00000000" w14:paraId="00000069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Image below is  used as an illustration. Outcome may look completely different. </w:t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https://dribbble.com/shots/6792423-Ticket-Booking-App-UI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200025</wp:posOffset>
            </wp:positionV>
            <wp:extent cx="6400800" cy="4410075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410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7bc63pb7xsl7" w:id="21"/>
      <w:bookmarkEnd w:id="2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Use Case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363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aty7gtrerv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rs047xctjd38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7rixt6i2x6vv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2"/>
        <w:rPr/>
      </w:pPr>
      <w:bookmarkStart w:colFirst="0" w:colLast="0" w:name="_sk43mg44vm40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m9ar6ta8j9x8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m4kw2gyqn3zo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rcqa5jea2vrd" w:id="28"/>
      <w:bookmarkEnd w:id="28"/>
      <w:r w:rsidDel="00000000" w:rsidR="00000000" w:rsidRPr="00000000">
        <w:rPr>
          <w:b w:val="1"/>
          <w:u w:val="single"/>
          <w:rtl w:val="0"/>
        </w:rPr>
        <w:t xml:space="preserve">Flow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Make Booking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943600" cy="20447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Cancel Booking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1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Edit Booking</w:t>
      </w:r>
    </w:p>
    <w:p w:rsidR="00000000" w:rsidDel="00000000" w:rsidP="00000000" w:rsidRDefault="00000000" w:rsidRPr="00000000" w14:paraId="0000008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44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</w:rPr>
        <w:drawing>
          <wp:inline distB="114300" distT="114300" distL="114300" distR="114300">
            <wp:extent cx="5319713" cy="256607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25660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8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9">
      <w:pPr>
        <w:rPr>
          <w:ins w:author="z Wooi" w:id="0" w:date="2020-12-17T10:21:22Z"/>
          <w:b w:val="1"/>
          <w:sz w:val="28"/>
          <w:szCs w:val="28"/>
          <w:u w:val="single"/>
        </w:rPr>
      </w:pPr>
      <w:ins w:author="z Wooi" w:id="0" w:date="2020-12-17T10:21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8A">
      <w:pPr>
        <w:pStyle w:val="Heading2"/>
        <w:rPr>
          <w:b w:val="1"/>
          <w:sz w:val="28"/>
          <w:szCs w:val="28"/>
          <w:u w:val="single"/>
        </w:rPr>
      </w:pPr>
      <w:bookmarkStart w:colFirst="0" w:colLast="0" w:name="_3kit8w8qgwnd" w:id="29"/>
      <w:bookmarkEnd w:id="29"/>
      <w:r w:rsidDel="00000000" w:rsidR="00000000" w:rsidRPr="00000000">
        <w:rPr>
          <w:b w:val="1"/>
          <w:u w:val="single"/>
          <w:rtl w:val="0"/>
        </w:rPr>
        <w:t xml:space="preserve">ER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rPr>
          <w:u w:val="single"/>
        </w:rPr>
      </w:pPr>
      <w:bookmarkStart w:colFirst="0" w:colLast="0" w:name="_zepq6knj2yx" w:id="30"/>
      <w:bookmarkEnd w:id="30"/>
      <w:r w:rsidDel="00000000" w:rsidR="00000000" w:rsidRPr="00000000">
        <w:rPr>
          <w:b w:val="1"/>
          <w:sz w:val="22"/>
          <w:szCs w:val="22"/>
          <w:u w:val="single"/>
        </w:rPr>
        <w:drawing>
          <wp:inline distB="114300" distT="114300" distL="114300" distR="114300">
            <wp:extent cx="5928928" cy="5129213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28" cy="5129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b w:val="1"/>
        </w:rPr>
      </w:pPr>
      <w:bookmarkStart w:colFirst="0" w:colLast="0" w:name="_vkons8m5lzcj" w:id="31"/>
      <w:bookmarkEnd w:id="31"/>
      <w:r w:rsidDel="00000000" w:rsidR="00000000" w:rsidRPr="00000000">
        <w:br w:type="page"/>
      </w:r>
      <w:r w:rsidDel="00000000" w:rsidR="00000000" w:rsidRPr="00000000">
        <w:rPr>
          <w:b w:val="1"/>
          <w:u w:val="single"/>
          <w:rtl w:val="0"/>
        </w:rPr>
        <w:t xml:space="preserve">Database Design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rPr>
          <w:b w:val="1"/>
          <w:color w:val="4a86e8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</w:t>
      </w: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Booking</w:t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Booking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Booking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AA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INTERVAL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Rating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Rating_ID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PG 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  <w:color w:val="ff0000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Movie Language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Screening Schedule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Screening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Movie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1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Transactions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Payment 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Branch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ID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 Name (GV Vivo)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VARCHAR(20)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4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Hall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Hall_ID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commentRangeStart w:id="0"/>
            <w:commentRangeStart w:id="1"/>
            <w:r w:rsidDel="00000000" w:rsidR="00000000" w:rsidRPr="00000000">
              <w:rPr>
                <w:rtl w:val="0"/>
              </w:rPr>
              <w:t xml:space="preserve">Seat_ID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No of Seats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Should Join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172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Seat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commentRangeStart w:id="2"/>
            <w:commentRangeStart w:id="3"/>
            <w:r w:rsidDel="00000000" w:rsidR="00000000" w:rsidRPr="00000000">
              <w:rPr>
                <w:rtl w:val="0"/>
              </w:rPr>
              <w:t xml:space="preserve">Seat_ID (B1H1R1S1)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VARCHAR2(50)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Occupied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rPr>
          <w:trHeight w:val="48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rPr>
                <w:b w:val="1"/>
                <w:sz w:val="34"/>
                <w:szCs w:val="34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Datatype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Constraint</w:t>
            </w:r>
          </w:p>
        </w:tc>
        <w:tc>
          <w:tcPr>
            <w:shd w:fill="e6b8a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Nullable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commentRangeStart w:id="4"/>
            <w:commentRangeStart w:id="5"/>
            <w:r w:rsidDel="00000000" w:rsidR="00000000" w:rsidRPr="00000000">
              <w:rPr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 Null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VARCHAR2(40)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VARCHAR2(12)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2"/>
        <w:rPr>
          <w:b w:val="1"/>
          <w:u w:val="single"/>
        </w:rPr>
      </w:pPr>
      <w:bookmarkStart w:colFirst="0" w:colLast="0" w:name="_j5tb31z9t5w6" w:id="32"/>
      <w:bookmarkEnd w:id="32"/>
      <w:r w:rsidDel="00000000" w:rsidR="00000000" w:rsidRPr="00000000">
        <w:rPr>
          <w:b w:val="1"/>
          <w:u w:val="single"/>
          <w:rtl w:val="0"/>
        </w:rPr>
        <w:t xml:space="preserve">Discussion 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Booking</w:t>
      </w:r>
    </w:p>
    <w:p w:rsidR="00000000" w:rsidDel="00000000" w:rsidP="00000000" w:rsidRDefault="00000000" w:rsidRPr="00000000" w14:paraId="000001A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Qty of ticket/s: (INT)</w:t>
      </w:r>
    </w:p>
    <w:p w:rsidR="00000000" w:rsidDel="00000000" w:rsidP="00000000" w:rsidRDefault="00000000" w:rsidRPr="00000000" w14:paraId="000001A6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A8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(String, FK)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Dates (DATE, Not Null)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 (TIME, Not Null)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Concession Rate: Senior (&gt;60-y old) -&gt; too much scope???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 (String, not null)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Price: (INT)</w:t>
      </w:r>
    </w:p>
    <w:p w:rsidR="00000000" w:rsidDel="00000000" w:rsidP="00000000" w:rsidRDefault="00000000" w:rsidRPr="00000000" w14:paraId="000001AE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 (String, not null)</w:t>
      </w:r>
    </w:p>
    <w:p w:rsidR="00000000" w:rsidDel="00000000" w:rsidP="00000000" w:rsidRDefault="00000000" w:rsidRPr="00000000" w14:paraId="000001B0">
      <w:pPr>
        <w:ind w:left="0" w:firstLine="0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Food Beverages (String)</w:t>
      </w:r>
      <w:r w:rsidDel="00000000" w:rsidR="00000000" w:rsidRPr="00000000">
        <w:rPr>
          <w:i w:val="1"/>
          <w:sz w:val="24"/>
          <w:szCs w:val="24"/>
          <w:rtl w:val="0"/>
        </w:rPr>
        <w:t xml:space="preserve">          i.e. Popcorn, Hot Dog, Chips, Hot Drinks, Cold Drinks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Cancellation History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(this is a procedure? Not database </w:t>
      </w:r>
      <w:r w:rsidDel="00000000" w:rsidR="00000000" w:rsidRPr="00000000">
        <w:rPr>
          <w:b w:val="1"/>
          <w:color w:val="1155cc"/>
          <w:sz w:val="24"/>
          <w:szCs w:val="24"/>
          <w:u w:val="single"/>
          <w:rtl w:val="0"/>
        </w:rPr>
        <w:t xml:space="preserve">Agree….:) ok</w:t>
      </w:r>
      <w:r w:rsidDel="00000000" w:rsidR="00000000" w:rsidRPr="00000000">
        <w:rPr>
          <w:b w:val="1"/>
          <w:color w:val="1155cc"/>
          <w:sz w:val="24"/>
          <w:szCs w:val="24"/>
          <w:u w:val="single"/>
          <w:shd w:fill="6aa84f" w:val="clear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4"/>
          <w:szCs w:val="24"/>
          <w:u w:val="single"/>
          <w:rtl w:val="0"/>
        </w:rPr>
        <w:t xml:space="preserve">-&gt; I think it can also be in database? Like when u do cancellation in other apps, they will be able to track u afterwards or u can see in history like cancellation history? </w:t>
      </w:r>
    </w:p>
    <w:p w:rsidR="00000000" w:rsidDel="00000000" w:rsidP="00000000" w:rsidRDefault="00000000" w:rsidRPr="00000000" w14:paraId="000001B3">
      <w:pPr>
        <w:rPr>
          <w:b w:val="1"/>
          <w:color w:val="6aa84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INT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Number 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Cancellation Date Date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Screening Schedule</w:t>
      </w:r>
    </w:p>
    <w:p w:rsidR="00000000" w:rsidDel="00000000" w:rsidP="00000000" w:rsidRDefault="00000000" w:rsidRPr="00000000" w14:paraId="000001B9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Movie Title (String, Not Null)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Screening DateTime (Date/TimeStamp, Not Null)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Theater Number (INT, Not Null)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Transactions</w:t>
      </w:r>
    </w:p>
    <w:p w:rsidR="00000000" w:rsidDel="00000000" w:rsidP="00000000" w:rsidRDefault="00000000" w:rsidRPr="00000000" w14:paraId="000001BF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Amount (DOUBLE, not null)</w:t>
      </w:r>
    </w:p>
    <w:p w:rsidR="00000000" w:rsidDel="00000000" w:rsidP="00000000" w:rsidRDefault="00000000" w:rsidRPr="00000000" w14:paraId="000001C1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Transaction </w:t>
      </w:r>
      <w:r w:rsidDel="00000000" w:rsidR="00000000" w:rsidRPr="00000000">
        <w:rPr>
          <w:sz w:val="24"/>
          <w:szCs w:val="24"/>
          <w:rtl w:val="0"/>
        </w:rPr>
        <w:t xml:space="preserve">DateTime (LOCALDATETIME, not null)</w:t>
      </w:r>
    </w:p>
    <w:p w:rsidR="00000000" w:rsidDel="00000000" w:rsidP="00000000" w:rsidRDefault="00000000" w:rsidRPr="00000000" w14:paraId="000001C3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Payment Mode (String, not null)      </w:t>
      </w:r>
      <w:r w:rsidDel="00000000" w:rsidR="00000000" w:rsidRPr="00000000">
        <w:rPr>
          <w:i w:val="1"/>
          <w:sz w:val="24"/>
          <w:szCs w:val="24"/>
          <w:rtl w:val="0"/>
        </w:rPr>
        <w:t xml:space="preserve">i.e.  Cash/Credit/Paylah/Voucher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Customer</w:t>
      </w:r>
    </w:p>
    <w:p w:rsidR="00000000" w:rsidDel="00000000" w:rsidP="00000000" w:rsidRDefault="00000000" w:rsidRPr="00000000" w14:paraId="000001C6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 </w:t>
      </w:r>
      <w:r w:rsidDel="00000000" w:rsidR="00000000" w:rsidRPr="00000000">
        <w:rPr>
          <w:b w:val="1"/>
          <w:sz w:val="24"/>
          <w:szCs w:val="24"/>
          <w:rtl w:val="0"/>
        </w:rPr>
        <w:t xml:space="preserve">(INT, PK)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Name(String, not null)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Email (String)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Contact Number (String)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Seats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number </w:t>
      </w:r>
      <w:r w:rsidDel="00000000" w:rsidR="00000000" w:rsidRPr="00000000">
        <w:rPr>
          <w:b w:val="1"/>
          <w:sz w:val="24"/>
          <w:szCs w:val="24"/>
          <w:rtl w:val="0"/>
        </w:rPr>
        <w:t xml:space="preserve">(String, PK)</w:t>
      </w:r>
    </w:p>
    <w:p w:rsidR="00000000" w:rsidDel="00000000" w:rsidP="00000000" w:rsidRDefault="00000000" w:rsidRPr="00000000" w14:paraId="000001CD">
      <w:pPr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Ticket Number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(INT, FK)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Seat Type (Boolean, 0 for Couple, 1 for Single)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b w:val="1"/>
          <w:i w:val="1"/>
          <w:color w:val="4a86e8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Rewards/Loyalty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color w:val="ff0000"/>
          <w:sz w:val="24"/>
          <w:szCs w:val="24"/>
          <w:u w:val="single"/>
          <w:rtl w:val="0"/>
        </w:rPr>
        <w:t xml:space="preserve">(Can skip this for now? .. this module will let to rewards point system redemption modules ⇒ different type of rewards etc aka side show..) </w:t>
      </w:r>
      <w:r w:rsidDel="00000000" w:rsidR="00000000" w:rsidRPr="00000000">
        <w:rPr>
          <w:b w:val="1"/>
          <w:i w:val="1"/>
          <w:color w:val="00ff00"/>
          <w:sz w:val="24"/>
          <w:szCs w:val="24"/>
          <w:u w:val="single"/>
          <w:rtl w:val="0"/>
        </w:rPr>
        <w:t xml:space="preserve">I agree we should skip this for now </w:t>
      </w:r>
      <w:r w:rsidDel="00000000" w:rsidR="00000000" w:rsidRPr="00000000">
        <w:rPr>
          <w:b w:val="1"/>
          <w:i w:val="1"/>
          <w:color w:val="4a86e8"/>
          <w:sz w:val="24"/>
          <w:szCs w:val="24"/>
          <w:u w:val="single"/>
          <w:rtl w:val="0"/>
        </w:rPr>
        <w:t xml:space="preserve">yes please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ID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Reward points?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Admin/Staff Module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Create User/Staff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Mgr ID</w:t>
      </w:r>
    </w:p>
    <w:p w:rsidR="00000000" w:rsidDel="00000000" w:rsidP="00000000" w:rsidRDefault="00000000" w:rsidRPr="00000000" w14:paraId="000001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generation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before="240" w:lineRule="auto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2"/>
        <w:spacing w:before="240" w:lineRule="auto"/>
        <w:rPr>
          <w:b w:val="1"/>
          <w:u w:val="single"/>
        </w:rPr>
      </w:pPr>
      <w:bookmarkStart w:colFirst="0" w:colLast="0" w:name="_3pb5mcv8tsmc" w:id="33"/>
      <w:bookmarkEnd w:id="3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spacing w:before="240" w:lineRule="auto"/>
        <w:rPr>
          <w:b w:val="1"/>
          <w:u w:val="single"/>
        </w:rPr>
      </w:pPr>
      <w:bookmarkStart w:colFirst="0" w:colLast="0" w:name="_9r29y6q51nhp" w:id="34"/>
      <w:bookmarkEnd w:id="34"/>
      <w:r w:rsidDel="00000000" w:rsidR="00000000" w:rsidRPr="00000000">
        <w:rPr>
          <w:b w:val="1"/>
          <w:u w:val="single"/>
          <w:rtl w:val="0"/>
        </w:rPr>
        <w:t xml:space="preserve">Chat History</w:t>
      </w:r>
    </w:p>
    <w:p w:rsidR="00000000" w:rsidDel="00000000" w:rsidP="00000000" w:rsidRDefault="00000000" w:rsidRPr="00000000" w14:paraId="000001E3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b w:val="1"/>
          <w:color w:val="ff0000"/>
          <w:sz w:val="20"/>
          <w:szCs w:val="20"/>
          <w:u w:val="single"/>
        </w:rPr>
      </w:pP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Branch ID/Hall</w:t>
      </w:r>
    </w:p>
    <w:p w:rsidR="00000000" w:rsidDel="00000000" w:rsidP="00000000" w:rsidRDefault="00000000" w:rsidRPr="00000000" w14:paraId="000001E5">
      <w:pPr>
        <w:rPr>
          <w:color w:val="93c47d"/>
          <w:sz w:val="20"/>
          <w:szCs w:val="20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In this case, shld the table include seat number and a table on seat to refer to cinema id and hall number?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I think we miss out the seat number… 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I agreed with you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</w:p>
    <w:p w:rsidR="00000000" w:rsidDel="00000000" w:rsidP="00000000" w:rsidRDefault="00000000" w:rsidRPr="00000000" w14:paraId="000001E9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Yes seat and row number seem to be missing</w:t>
      </w:r>
    </w:p>
    <w:p w:rsidR="00000000" w:rsidDel="00000000" w:rsidP="00000000" w:rsidRDefault="00000000" w:rsidRPr="00000000" w14:paraId="000001EA">
      <w:pPr>
        <w:rPr>
          <w:b w:val="1"/>
          <w:color w:val="4a86e8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One cinema id shld have a few threatre numbers? </w:t>
      </w:r>
      <w:r w:rsidDel="00000000" w:rsidR="00000000" w:rsidRPr="00000000">
        <w:rPr>
          <w:b w:val="1"/>
          <w:color w:val="ff0000"/>
          <w:sz w:val="20"/>
          <w:szCs w:val="20"/>
          <w:u w:val="single"/>
          <w:rtl w:val="0"/>
        </w:rPr>
        <w:t xml:space="preserve">anybody knows what cinema ID is for? branches? Cinema ID is Branch of the Cinema </w:t>
      </w: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ok, makes sense then</w:t>
      </w:r>
    </w:p>
    <w:p w:rsidR="00000000" w:rsidDel="00000000" w:rsidP="00000000" w:rsidRDefault="00000000" w:rsidRPr="00000000" w14:paraId="000001EB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I presume it is for one cine complex, and threatre refering to individual hall…</w:t>
      </w:r>
    </w:p>
    <w:p w:rsidR="00000000" w:rsidDel="00000000" w:rsidP="00000000" w:rsidRDefault="00000000" w:rsidRPr="00000000" w14:paraId="000001EC">
      <w:pPr>
        <w:rPr>
          <w:b w:val="1"/>
          <w:color w:val="93c47d"/>
          <w:sz w:val="20"/>
          <w:szCs w:val="20"/>
          <w:u w:val="single"/>
        </w:rPr>
      </w:pPr>
      <w:r w:rsidDel="00000000" w:rsidR="00000000" w:rsidRPr="00000000">
        <w:rPr>
          <w:b w:val="1"/>
          <w:color w:val="93c47d"/>
          <w:sz w:val="20"/>
          <w:szCs w:val="20"/>
          <w:u w:val="single"/>
          <w:rtl w:val="0"/>
        </w:rPr>
        <w:t xml:space="preserve">Wondering how to put in the seat number? Seat number considered unique across different cine and halls? -&gt; we are working on just on 1 cinema company, so the numbering would be the same. </w:t>
      </w:r>
    </w:p>
    <w:p w:rsidR="00000000" w:rsidDel="00000000" w:rsidP="00000000" w:rsidRDefault="00000000" w:rsidRPr="00000000" w14:paraId="000001ED">
      <w:pPr>
        <w:rPr>
          <w:b w:val="1"/>
          <w:color w:val="00ff00"/>
          <w:sz w:val="20"/>
          <w:szCs w:val="20"/>
          <w:u w:val="single"/>
        </w:rPr>
      </w:pPr>
      <w:r w:rsidDel="00000000" w:rsidR="00000000" w:rsidRPr="00000000">
        <w:rPr>
          <w:b w:val="1"/>
          <w:color w:val="4a86e8"/>
          <w:sz w:val="20"/>
          <w:szCs w:val="20"/>
          <w:u w:val="single"/>
          <w:rtl w:val="0"/>
        </w:rPr>
        <w:t xml:space="preserve">Hmm for seat no. can we put varchar? Like 13A etc...then it can vary across cinemas and halls.</w:t>
      </w: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.=&gt; Yes okay agree</w:t>
      </w:r>
      <w:r w:rsidDel="00000000" w:rsidR="00000000" w:rsidRPr="00000000">
        <w:rPr>
          <w:b w:val="1"/>
          <w:color w:val="00ff00"/>
          <w:sz w:val="20"/>
          <w:szCs w:val="20"/>
          <w:u w:val="single"/>
          <w:rtl w:val="0"/>
        </w:rPr>
        <w:t xml:space="preserve"> second this</w:t>
      </w:r>
    </w:p>
    <w:p w:rsidR="00000000" w:rsidDel="00000000" w:rsidP="00000000" w:rsidRDefault="00000000" w:rsidRPr="00000000" w14:paraId="000001EE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b w:val="1"/>
          <w:color w:val="ff00ff"/>
          <w:sz w:val="20"/>
          <w:szCs w:val="20"/>
          <w:u w:val="single"/>
          <w:rtl w:val="0"/>
        </w:rPr>
        <w:t xml:space="preserve">Is Booking date the movie date and time? Or when the ticket is booked? Should transaction id be inside ticket ID? I think this for refund or cancellation</w:t>
      </w:r>
    </w:p>
    <w:p w:rsidR="00000000" w:rsidDel="00000000" w:rsidP="00000000" w:rsidRDefault="00000000" w:rsidRPr="00000000" w14:paraId="000001F0">
      <w:pPr>
        <w:rPr>
          <w:b w:val="1"/>
          <w:color w:val="ff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240" w:lineRule="auto"/>
        <w:rPr>
          <w:ins w:author="z Wooi" w:id="1" w:date="2020-12-17T10:30:31Z"/>
          <w:sz w:val="30"/>
          <w:szCs w:val="30"/>
        </w:rPr>
      </w:pPr>
      <w:ins w:author="z Wooi" w:id="1" w:date="2020-12-17T10:30:3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F4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240" w:lineRule="auto"/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14" w:type="default"/>
      <w:footerReference r:id="rId15" w:type="first"/>
      <w:pgSz w:h="15840" w:w="12240" w:orient="portrait"/>
      <w:pgMar w:bottom="1440" w:top="1440" w:left="1440" w:right="72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y Ong" w:id="0" w:date="2020-12-17T06:06:21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seat_id here doesn't seem appropriate. A single hall contains multiple seats.</w:t>
      </w:r>
    </w:p>
  </w:comment>
  <w:comment w:author="Andy Ong" w:id="1" w:date="2020-12-17T06:15:33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Oh. Okay I see. But may I know why is that more preferable than using foreign or even primary keys made up of multiple columns?</w:t>
      </w:r>
    </w:p>
  </w:comment>
  <w:comment w:author="Anonymous" w:id="2" w:date="2020-12-17T05:30:22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3" w:date="2020-12-18T03:43:52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  <w:comment w:author="Anonymous" w:id="4" w:date="2020-12-17T05:30:22Z"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Hi. Can anyone tell me what (B1H1R1S1) is?</w:t>
      </w:r>
    </w:p>
  </w:comment>
  <w:comment w:author="Jon L" w:id="5" w:date="2020-12-18T03:43:52Z"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we are productizing the seat and give each a unique number...Branch1Hall1Row1Seat1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jp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racle.com/java/technologies/javase/codeconventions-introduction.html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