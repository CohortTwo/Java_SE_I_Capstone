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F277" w14:textId="77777777" w:rsidR="007B2935" w:rsidRDefault="007B2935">
      <w:pPr>
        <w:pStyle w:val="Heading1"/>
      </w:pPr>
      <w:bookmarkStart w:id="0" w:name="_z27roxm7uxte" w:colFirst="0" w:colLast="0"/>
      <w:bookmarkEnd w:id="0"/>
    </w:p>
    <w:p w14:paraId="7C04B05E" w14:textId="77777777" w:rsidR="007B2935" w:rsidRDefault="007B2935">
      <w:pPr>
        <w:pStyle w:val="Heading2"/>
        <w:spacing w:before="240"/>
      </w:pPr>
      <w:bookmarkStart w:id="1" w:name="_cg6uh932bes0" w:colFirst="0" w:colLast="0"/>
      <w:bookmarkEnd w:id="1"/>
    </w:p>
    <w:p w14:paraId="5AEF10FD" w14:textId="77777777" w:rsidR="007B2935" w:rsidRDefault="007B2935">
      <w:pPr>
        <w:pStyle w:val="Heading2"/>
        <w:spacing w:before="240"/>
      </w:pPr>
      <w:bookmarkStart w:id="2" w:name="_a67nn124w66h" w:colFirst="0" w:colLast="0"/>
      <w:bookmarkEnd w:id="2"/>
    </w:p>
    <w:p w14:paraId="206BAA14" w14:textId="77777777" w:rsidR="007B2935" w:rsidRDefault="007B2935">
      <w:pPr>
        <w:pStyle w:val="Heading2"/>
        <w:spacing w:before="240"/>
      </w:pPr>
      <w:bookmarkStart w:id="3" w:name="_qwnzgas8a91c" w:colFirst="0" w:colLast="0"/>
      <w:bookmarkEnd w:id="3"/>
    </w:p>
    <w:p w14:paraId="5D6897E2" w14:textId="77777777" w:rsidR="007B2935" w:rsidRDefault="00094569">
      <w:pPr>
        <w:pStyle w:val="Heading1"/>
        <w:jc w:val="center"/>
        <w:rPr>
          <w:sz w:val="48"/>
          <w:szCs w:val="48"/>
        </w:rPr>
      </w:pPr>
      <w:bookmarkStart w:id="4" w:name="_rd6clkh1j7cn" w:colFirst="0" w:colLast="0"/>
      <w:bookmarkEnd w:id="4"/>
      <w:r>
        <w:rPr>
          <w:b/>
          <w:sz w:val="48"/>
          <w:szCs w:val="48"/>
          <w:u w:val="single"/>
        </w:rPr>
        <w:t>MOVIE TICKETING SYSTEM PROJECT</w:t>
      </w:r>
    </w:p>
    <w:p w14:paraId="1097920B" w14:textId="77777777" w:rsidR="007B2935" w:rsidRDefault="0009456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[HIGH LEVEL REQUIREMENT DOCUMENT]</w:t>
      </w:r>
    </w:p>
    <w:p w14:paraId="21CA7AC7" w14:textId="77777777" w:rsidR="007B2935" w:rsidRDefault="007B2935">
      <w:pPr>
        <w:jc w:val="center"/>
        <w:rPr>
          <w:i/>
        </w:rPr>
      </w:pPr>
    </w:p>
    <w:p w14:paraId="6FD4E268" w14:textId="77777777" w:rsidR="007B2935" w:rsidRDefault="007B2935">
      <w:pPr>
        <w:jc w:val="center"/>
        <w:rPr>
          <w:i/>
        </w:rPr>
      </w:pPr>
    </w:p>
    <w:p w14:paraId="54FE9FDF" w14:textId="77777777" w:rsidR="007B2935" w:rsidRDefault="007B2935">
      <w:pPr>
        <w:jc w:val="center"/>
        <w:rPr>
          <w:i/>
        </w:rPr>
      </w:pPr>
    </w:p>
    <w:p w14:paraId="47482406" w14:textId="77777777" w:rsidR="007B2935" w:rsidRDefault="00094569">
      <w:pPr>
        <w:jc w:val="center"/>
        <w:rPr>
          <w:i/>
        </w:rPr>
      </w:pPr>
      <w:r>
        <w:rPr>
          <w:i/>
        </w:rPr>
        <w:t>Rev 1</w:t>
      </w:r>
    </w:p>
    <w:p w14:paraId="359AD73E" w14:textId="77777777" w:rsidR="007B2935" w:rsidRDefault="007B2935">
      <w:pPr>
        <w:pStyle w:val="Heading2"/>
        <w:spacing w:before="240"/>
      </w:pPr>
      <w:bookmarkStart w:id="5" w:name="_c63wx0yacskh" w:colFirst="0" w:colLast="0"/>
      <w:bookmarkEnd w:id="5"/>
    </w:p>
    <w:p w14:paraId="10402FEE" w14:textId="77777777" w:rsidR="007B2935" w:rsidRDefault="007B2935"/>
    <w:p w14:paraId="097B7F1A" w14:textId="77777777" w:rsidR="007B2935" w:rsidRDefault="007B2935"/>
    <w:p w14:paraId="61C7C06A" w14:textId="77777777" w:rsidR="007B2935" w:rsidRDefault="007B2935"/>
    <w:p w14:paraId="472D96A6" w14:textId="77777777" w:rsidR="007B2935" w:rsidRDefault="007B2935"/>
    <w:p w14:paraId="3AF9269C" w14:textId="77777777" w:rsidR="007B2935" w:rsidRDefault="007B2935"/>
    <w:p w14:paraId="034B1361" w14:textId="77777777" w:rsidR="007B2935" w:rsidRDefault="007B2935"/>
    <w:p w14:paraId="72332882" w14:textId="77777777" w:rsidR="007B2935" w:rsidRDefault="007B2935"/>
    <w:p w14:paraId="2FA5ECE1" w14:textId="77777777" w:rsidR="007B2935" w:rsidRDefault="007B2935"/>
    <w:p w14:paraId="0B7D42A4" w14:textId="77777777" w:rsidR="007B2935" w:rsidRDefault="007B2935"/>
    <w:p w14:paraId="5F724B51" w14:textId="77777777" w:rsidR="007B2935" w:rsidRDefault="007B2935"/>
    <w:p w14:paraId="3EC0560A" w14:textId="77777777" w:rsidR="007B2935" w:rsidRDefault="007B2935"/>
    <w:p w14:paraId="73B1A1E2" w14:textId="77777777" w:rsidR="007B2935" w:rsidRDefault="007B2935"/>
    <w:p w14:paraId="009C5CA8" w14:textId="77777777" w:rsidR="007B2935" w:rsidRDefault="007B2935">
      <w:pPr>
        <w:spacing w:line="240" w:lineRule="auto"/>
      </w:pPr>
    </w:p>
    <w:p w14:paraId="099B4EC2" w14:textId="77777777" w:rsidR="007B2935" w:rsidRDefault="00094569">
      <w:pPr>
        <w:spacing w:line="240" w:lineRule="auto"/>
        <w:rPr>
          <w:b/>
          <w:u w:val="single"/>
        </w:rPr>
      </w:pPr>
      <w:r>
        <w:rPr>
          <w:b/>
          <w:u w:val="single"/>
        </w:rPr>
        <w:t>TEAM MEMBERS:</w:t>
      </w:r>
    </w:p>
    <w:p w14:paraId="26292506" w14:textId="77777777" w:rsidR="007B2935" w:rsidRDefault="007B2935">
      <w:pPr>
        <w:spacing w:line="240" w:lineRule="auto"/>
        <w:rPr>
          <w:b/>
          <w:u w:val="single"/>
        </w:rPr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7B2935" w14:paraId="06EB2FB7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0D2B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1) HENG CHIANG YONG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EC5E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2) JONY LIU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CE1E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3) KOH KIM KANG</w:t>
            </w:r>
            <w:r>
              <w:rPr>
                <w:sz w:val="20"/>
                <w:szCs w:val="20"/>
              </w:rPr>
              <w:tab/>
            </w:r>
          </w:p>
        </w:tc>
      </w:tr>
      <w:tr w:rsidR="007B2935" w14:paraId="2A6E71C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38A8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4) ONG KAH SONG (ANDY)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28DA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5) PHANG KANG CHENG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DFED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6) PRISCILLA LOW YI XIAN</w:t>
            </w:r>
            <w:r>
              <w:rPr>
                <w:sz w:val="20"/>
                <w:szCs w:val="20"/>
              </w:rPr>
              <w:tab/>
            </w:r>
          </w:p>
        </w:tc>
      </w:tr>
      <w:tr w:rsidR="007B2935" w14:paraId="16CF4CA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6BC2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7) TAN HAN WEN KENNETH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EAB7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8) TAN HWEE SONG ANDREW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1DE8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9) WOOI YEONG CHENG</w:t>
            </w:r>
          </w:p>
        </w:tc>
      </w:tr>
      <w:tr w:rsidR="007B2935" w14:paraId="6C5633DF" w14:textId="77777777">
        <w:trPr>
          <w:trHeight w:val="504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C125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10) ANG WEIXUAN DESMOND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270" w14:textId="77777777" w:rsidR="007B2935" w:rsidRDefault="00094569">
            <w:pPr>
              <w:spacing w:line="240" w:lineRule="auto"/>
              <w:rPr>
                <w:b/>
                <w:u w:val="single"/>
              </w:rPr>
            </w:pPr>
            <w:r>
              <w:rPr>
                <w:sz w:val="20"/>
                <w:szCs w:val="20"/>
              </w:rPr>
              <w:t>11) CHEONG SI SIEN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2CCB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12) TIAN KAIWEN</w:t>
            </w:r>
          </w:p>
        </w:tc>
      </w:tr>
    </w:tbl>
    <w:p w14:paraId="4210E0D5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6" w:name="_e4uric8iwat7" w:colFirst="0" w:colLast="0"/>
      <w:bookmarkEnd w:id="6"/>
      <w:r>
        <w:rPr>
          <w:b/>
          <w:u w:val="single"/>
        </w:rPr>
        <w:lastRenderedPageBreak/>
        <w:t>Project Estimated Period/ Duration</w:t>
      </w:r>
    </w:p>
    <w:p w14:paraId="1C8E17BC" w14:textId="77777777" w:rsidR="007B2935" w:rsidRDefault="00094569">
      <w:pPr>
        <w:rPr>
          <w:b/>
          <w:sz w:val="24"/>
          <w:szCs w:val="24"/>
        </w:rPr>
      </w:pPr>
      <w:r>
        <w:rPr>
          <w:sz w:val="24"/>
          <w:szCs w:val="24"/>
        </w:rPr>
        <w:t>Project Period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(start </w:t>
      </w:r>
      <w:proofErr w:type="gramStart"/>
      <w:r>
        <w:rPr>
          <w:b/>
          <w:sz w:val="24"/>
          <w:szCs w:val="24"/>
        </w:rPr>
        <w:t>date)  to</w:t>
      </w:r>
      <w:proofErr w:type="gramEnd"/>
      <w:r>
        <w:rPr>
          <w:b/>
          <w:sz w:val="24"/>
          <w:szCs w:val="24"/>
        </w:rPr>
        <w:t xml:space="preserve"> (handover date)</w:t>
      </w:r>
    </w:p>
    <w:p w14:paraId="12313E4C" w14:textId="77777777" w:rsidR="007B2935" w:rsidRDefault="00094569">
      <w:pPr>
        <w:rPr>
          <w:b/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 months</w:t>
      </w:r>
    </w:p>
    <w:p w14:paraId="062FA987" w14:textId="77777777" w:rsidR="007B2935" w:rsidRDefault="007B2935">
      <w:pPr>
        <w:pStyle w:val="Heading2"/>
        <w:spacing w:before="240"/>
        <w:rPr>
          <w:b/>
          <w:u w:val="single"/>
        </w:rPr>
      </w:pPr>
      <w:bookmarkStart w:id="7" w:name="_7so47sl65ny4" w:colFirst="0" w:colLast="0"/>
      <w:bookmarkEnd w:id="7"/>
    </w:p>
    <w:p w14:paraId="6D875132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8" w:name="_fzkf9zisy4y6" w:colFirst="0" w:colLast="0"/>
      <w:bookmarkEnd w:id="8"/>
      <w:r>
        <w:rPr>
          <w:b/>
          <w:u w:val="single"/>
        </w:rPr>
        <w:t>The Goal</w:t>
      </w:r>
    </w:p>
    <w:p w14:paraId="7B42CAFE" w14:textId="77777777" w:rsidR="007B2935" w:rsidRDefault="00094569">
      <w:pPr>
        <w:spacing w:before="24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“To create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14:paraId="4C727EC3" w14:textId="77777777" w:rsidR="007B2935" w:rsidRDefault="007B2935">
      <w:pPr>
        <w:spacing w:before="240"/>
        <w:jc w:val="both"/>
        <w:rPr>
          <w:sz w:val="24"/>
          <w:szCs w:val="24"/>
        </w:rPr>
      </w:pPr>
    </w:p>
    <w:p w14:paraId="5F75EEDB" w14:textId="77777777" w:rsidR="007B2935" w:rsidRDefault="00094569">
      <w:pPr>
        <w:pStyle w:val="Heading2"/>
        <w:spacing w:before="240"/>
        <w:rPr>
          <w:u w:val="single"/>
        </w:rPr>
      </w:pPr>
      <w:bookmarkStart w:id="9" w:name="_qdgeges4bz86" w:colFirst="0" w:colLast="0"/>
      <w:bookmarkEnd w:id="9"/>
      <w:r>
        <w:rPr>
          <w:b/>
          <w:u w:val="single"/>
        </w:rPr>
        <w:t>To Build (What</w:t>
      </w:r>
      <w:r>
        <w:rPr>
          <w:b/>
          <w:u w:val="single"/>
        </w:rPr>
        <w:t>?)</w:t>
      </w:r>
      <w:r>
        <w:rPr>
          <w:u w:val="single"/>
        </w:rPr>
        <w:t xml:space="preserve"> </w:t>
      </w:r>
    </w:p>
    <w:p w14:paraId="4A59369A" w14:textId="77777777" w:rsidR="007B2935" w:rsidRDefault="00094569">
      <w:pPr>
        <w:spacing w:before="24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“</w:t>
      </w:r>
      <w:r>
        <w:rPr>
          <w:i/>
          <w:sz w:val="24"/>
          <w:szCs w:val="24"/>
        </w:rPr>
        <w:t xml:space="preserve">To build a Cinema Booking System which gives the Client’s Customers a seamless experience throughout their entire transaction journey. </w:t>
      </w:r>
    </w:p>
    <w:p w14:paraId="5B909320" w14:textId="77777777" w:rsidR="007B2935" w:rsidRDefault="00094569">
      <w:pPr>
        <w:spacing w:before="24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The said system is also to possess a working database which will store Client’s Customers data for future marketing purp</w:t>
      </w:r>
      <w:r>
        <w:rPr>
          <w:i/>
          <w:sz w:val="24"/>
          <w:szCs w:val="24"/>
        </w:rPr>
        <w:t>oses, as well as other promotional activities to be carried out at the Client’s discretion.</w:t>
      </w:r>
    </w:p>
    <w:p w14:paraId="54692304" w14:textId="77777777" w:rsidR="007B2935" w:rsidRDefault="00094569">
      <w:pPr>
        <w:spacing w:before="240"/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Together, the system, database and separate complementary e-payment tools will help to better manage the Client’s Customer bookings, experience and reduce running c</w:t>
      </w:r>
      <w:r>
        <w:rPr>
          <w:i/>
          <w:sz w:val="24"/>
          <w:szCs w:val="24"/>
        </w:rPr>
        <w:t>osts.”</w:t>
      </w:r>
    </w:p>
    <w:p w14:paraId="60713BF9" w14:textId="77777777" w:rsidR="007B2935" w:rsidRDefault="00094569">
      <w:pPr>
        <w:spacing w:before="240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If purchasing is to be done online</w:t>
      </w:r>
    </w:p>
    <w:p w14:paraId="7316B265" w14:textId="77777777" w:rsidR="007B2935" w:rsidRDefault="00094569">
      <w:pPr>
        <w:numPr>
          <w:ilvl w:val="0"/>
          <w:numId w:val="2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Database</w:t>
      </w:r>
    </w:p>
    <w:p w14:paraId="48C6BEF5" w14:textId="77777777" w:rsidR="007B2935" w:rsidRDefault="00094569">
      <w:pPr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Website</w:t>
      </w:r>
    </w:p>
    <w:p w14:paraId="0B9896FF" w14:textId="77777777" w:rsidR="007B2935" w:rsidRDefault="00094569">
      <w:pPr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E-ticket system</w:t>
      </w:r>
    </w:p>
    <w:p w14:paraId="77E56DE1" w14:textId="77777777" w:rsidR="007B2935" w:rsidRDefault="00094569">
      <w:pPr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E-payment system</w:t>
      </w:r>
    </w:p>
    <w:p w14:paraId="37B54840" w14:textId="77777777" w:rsidR="007B2935" w:rsidRDefault="00094569">
      <w:pPr>
        <w:spacing w:before="240"/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If purchasing is to be done offline</w:t>
      </w:r>
    </w:p>
    <w:p w14:paraId="40A18E4D" w14:textId="77777777" w:rsidR="007B2935" w:rsidRDefault="00094569">
      <w:pPr>
        <w:numPr>
          <w:ilvl w:val="0"/>
          <w:numId w:val="9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Database</w:t>
      </w:r>
    </w:p>
    <w:p w14:paraId="10DCEBA7" w14:textId="77777777" w:rsidR="007B2935" w:rsidRDefault="00094569">
      <w:pPr>
        <w:numPr>
          <w:ilvl w:val="0"/>
          <w:numId w:val="9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User Interface for Inputs and Outputs</w:t>
      </w:r>
    </w:p>
    <w:p w14:paraId="06492AAE" w14:textId="77777777" w:rsidR="007B2935" w:rsidRDefault="00094569">
      <w:pPr>
        <w:numPr>
          <w:ilvl w:val="0"/>
          <w:numId w:val="9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Ticket Printing System (Physical Ticket Issuance)</w:t>
      </w:r>
    </w:p>
    <w:p w14:paraId="3FF713DA" w14:textId="77777777" w:rsidR="007B2935" w:rsidRDefault="00094569">
      <w:pPr>
        <w:numPr>
          <w:ilvl w:val="0"/>
          <w:numId w:val="9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POS System</w:t>
      </w:r>
      <w:r>
        <w:br w:type="page"/>
      </w:r>
    </w:p>
    <w:p w14:paraId="04C16658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10" w:name="_cwuwx1b6v4k1" w:colFirst="0" w:colLast="0"/>
      <w:bookmarkEnd w:id="10"/>
      <w:r>
        <w:rPr>
          <w:b/>
          <w:u w:val="single"/>
        </w:rPr>
        <w:lastRenderedPageBreak/>
        <w:t>Benefits (Why?)</w:t>
      </w:r>
    </w:p>
    <w:p w14:paraId="0A7FF0C6" w14:textId="77777777" w:rsidR="007B2935" w:rsidRDefault="00094569">
      <w:pPr>
        <w:numPr>
          <w:ilvl w:val="0"/>
          <w:numId w:val="1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Inc</w:t>
      </w:r>
      <w:r>
        <w:rPr>
          <w:i/>
          <w:sz w:val="24"/>
          <w:szCs w:val="24"/>
        </w:rPr>
        <w:t>reased efficiency to reduce manpower requirements</w:t>
      </w:r>
    </w:p>
    <w:p w14:paraId="6944953F" w14:textId="77777777" w:rsidR="007B2935" w:rsidRDefault="00094569">
      <w:pPr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Greater reach to customers by providing an online avenue for bookings</w:t>
      </w:r>
    </w:p>
    <w:p w14:paraId="071E905F" w14:textId="77777777" w:rsidR="007B2935" w:rsidRDefault="00094569">
      <w:pPr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Consolidated data for marketing purposes - use of database</w:t>
      </w:r>
    </w:p>
    <w:p w14:paraId="3A953101" w14:textId="77777777" w:rsidR="007B2935" w:rsidRDefault="00094569">
      <w:pPr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Real time analysis of movies for popularity, rating, </w:t>
      </w:r>
      <w:proofErr w:type="spellStart"/>
      <w:r>
        <w:rPr>
          <w:i/>
          <w:sz w:val="24"/>
          <w:szCs w:val="24"/>
        </w:rPr>
        <w:t>etc</w:t>
      </w:r>
      <w:proofErr w:type="spellEnd"/>
      <w:r>
        <w:rPr>
          <w:i/>
          <w:sz w:val="24"/>
          <w:szCs w:val="24"/>
        </w:rPr>
        <w:t xml:space="preserve"> - use of database da</w:t>
      </w:r>
      <w:r>
        <w:rPr>
          <w:i/>
          <w:sz w:val="24"/>
          <w:szCs w:val="24"/>
        </w:rPr>
        <w:t>ta</w:t>
      </w:r>
    </w:p>
    <w:p w14:paraId="0885B873" w14:textId="77777777" w:rsidR="007B2935" w:rsidRDefault="00094569">
      <w:pPr>
        <w:numPr>
          <w:ilvl w:val="0"/>
          <w:numId w:val="1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Better user experience by reducing queue times</w:t>
      </w:r>
    </w:p>
    <w:p w14:paraId="0D01D964" w14:textId="77777777" w:rsidR="007B2935" w:rsidRDefault="007B2935">
      <w:pPr>
        <w:pStyle w:val="Heading2"/>
        <w:spacing w:before="240"/>
        <w:rPr>
          <w:b/>
          <w:u w:val="single"/>
        </w:rPr>
      </w:pPr>
      <w:bookmarkStart w:id="11" w:name="_d63wfpxem9m6" w:colFirst="0" w:colLast="0"/>
      <w:bookmarkEnd w:id="11"/>
    </w:p>
    <w:p w14:paraId="1AFD7AFE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12" w:name="_jziebag33n7a" w:colFirst="0" w:colLast="0"/>
      <w:bookmarkEnd w:id="12"/>
      <w:r>
        <w:rPr>
          <w:b/>
          <w:u w:val="single"/>
        </w:rPr>
        <w:t>Proposed Tools to be used</w:t>
      </w:r>
    </w:p>
    <w:p w14:paraId="09641574" w14:textId="77777777" w:rsidR="007B2935" w:rsidRDefault="00094569">
      <w:pPr>
        <w:numPr>
          <w:ilvl w:val="0"/>
          <w:numId w:val="5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Software Development Tools</w:t>
      </w:r>
    </w:p>
    <w:p w14:paraId="5F97B8F0" w14:textId="77777777" w:rsidR="007B2935" w:rsidRDefault="00094569">
      <w:pPr>
        <w:numPr>
          <w:ilvl w:val="1"/>
          <w:numId w:val="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Oracle SQL Developer IDE</w:t>
      </w:r>
    </w:p>
    <w:p w14:paraId="5A9EB90F" w14:textId="77777777" w:rsidR="007B2935" w:rsidRDefault="00094569">
      <w:pPr>
        <w:numPr>
          <w:ilvl w:val="1"/>
          <w:numId w:val="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Apache </w:t>
      </w:r>
      <w:proofErr w:type="spellStart"/>
      <w:r>
        <w:rPr>
          <w:i/>
          <w:sz w:val="24"/>
          <w:szCs w:val="24"/>
        </w:rPr>
        <w:t>Netbean</w:t>
      </w:r>
      <w:proofErr w:type="spellEnd"/>
      <w:r>
        <w:rPr>
          <w:i/>
          <w:sz w:val="24"/>
          <w:szCs w:val="24"/>
        </w:rPr>
        <w:t xml:space="preserve"> IDE</w:t>
      </w:r>
    </w:p>
    <w:p w14:paraId="162E678B" w14:textId="77777777" w:rsidR="007B2935" w:rsidRDefault="00094569">
      <w:pPr>
        <w:numPr>
          <w:ilvl w:val="0"/>
          <w:numId w:val="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Hardware Development Tools</w:t>
      </w:r>
    </w:p>
    <w:p w14:paraId="0D46F2FA" w14:textId="77777777" w:rsidR="007B2935" w:rsidRDefault="00094569">
      <w:pPr>
        <w:numPr>
          <w:ilvl w:val="1"/>
          <w:numId w:val="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Laptop/PC </w:t>
      </w:r>
    </w:p>
    <w:p w14:paraId="75E40C20" w14:textId="77777777" w:rsidR="007B2935" w:rsidRDefault="007B2935">
      <w:pPr>
        <w:pStyle w:val="Heading2"/>
        <w:spacing w:before="240"/>
        <w:rPr>
          <w:b/>
          <w:u w:val="single"/>
        </w:rPr>
      </w:pPr>
      <w:bookmarkStart w:id="13" w:name="_fxivzhewdcle" w:colFirst="0" w:colLast="0"/>
      <w:bookmarkEnd w:id="13"/>
    </w:p>
    <w:p w14:paraId="48B22761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14" w:name="_3yztto1uanuj" w:colFirst="0" w:colLast="0"/>
      <w:bookmarkEnd w:id="14"/>
      <w:r>
        <w:rPr>
          <w:b/>
          <w:u w:val="single"/>
        </w:rPr>
        <w:t>Software Requirements for the Project</w:t>
      </w:r>
    </w:p>
    <w:p w14:paraId="759D8289" w14:textId="77777777" w:rsidR="007B2935" w:rsidRDefault="00094569">
      <w:pPr>
        <w:numPr>
          <w:ilvl w:val="0"/>
          <w:numId w:val="4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Frontend: HTML/CSS/</w:t>
      </w:r>
      <w:proofErr w:type="spellStart"/>
      <w:r>
        <w:rPr>
          <w:i/>
          <w:sz w:val="24"/>
          <w:szCs w:val="24"/>
        </w:rPr>
        <w:t>Javascript</w:t>
      </w:r>
      <w:proofErr w:type="spellEnd"/>
    </w:p>
    <w:p w14:paraId="36A5BADB" w14:textId="77777777" w:rsidR="007B2935" w:rsidRDefault="00094569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Visual Studio</w:t>
      </w:r>
    </w:p>
    <w:p w14:paraId="0EFE2B6B" w14:textId="77777777" w:rsidR="007B2935" w:rsidRDefault="00094569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Visual Studio Code</w:t>
      </w:r>
    </w:p>
    <w:p w14:paraId="47D462C4" w14:textId="77777777" w:rsidR="007B2935" w:rsidRDefault="00094569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Atom</w:t>
      </w:r>
      <w:r>
        <w:rPr>
          <w:i/>
          <w:sz w:val="24"/>
          <w:szCs w:val="24"/>
        </w:rPr>
        <w:br/>
      </w:r>
    </w:p>
    <w:p w14:paraId="39DDCA34" w14:textId="77777777" w:rsidR="007B2935" w:rsidRDefault="00094569">
      <w:pPr>
        <w:numPr>
          <w:ilvl w:val="0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Backend: Java/Oracle DB</w:t>
      </w:r>
    </w:p>
    <w:p w14:paraId="0CA2EDEF" w14:textId="77777777" w:rsidR="007B2935" w:rsidRDefault="00094569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Oracle SQL Developer IDE</w:t>
      </w:r>
    </w:p>
    <w:p w14:paraId="618E9069" w14:textId="77777777" w:rsidR="007B2935" w:rsidRDefault="00094569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Apache </w:t>
      </w:r>
      <w:proofErr w:type="spellStart"/>
      <w:r>
        <w:rPr>
          <w:i/>
          <w:sz w:val="24"/>
          <w:szCs w:val="24"/>
        </w:rPr>
        <w:t>Netbean</w:t>
      </w:r>
      <w:proofErr w:type="spellEnd"/>
      <w:r>
        <w:rPr>
          <w:i/>
          <w:sz w:val="24"/>
          <w:szCs w:val="24"/>
        </w:rPr>
        <w:t xml:space="preserve"> IDE</w:t>
      </w:r>
    </w:p>
    <w:p w14:paraId="3546FAE4" w14:textId="77777777" w:rsidR="007B2935" w:rsidRDefault="00094569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IntelliJ</w:t>
      </w:r>
    </w:p>
    <w:p w14:paraId="7F13C222" w14:textId="77777777" w:rsidR="007B2935" w:rsidRDefault="00094569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Eclipse</w:t>
      </w:r>
    </w:p>
    <w:p w14:paraId="340B933B" w14:textId="77777777" w:rsidR="007B2935" w:rsidRDefault="00094569">
      <w:pPr>
        <w:numPr>
          <w:ilvl w:val="1"/>
          <w:numId w:val="4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Python</w:t>
      </w:r>
    </w:p>
    <w:p w14:paraId="3B1C0218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15" w:name="_lb49xrd4mtzw" w:colFirst="0" w:colLast="0"/>
      <w:bookmarkEnd w:id="15"/>
      <w:r>
        <w:rPr>
          <w:b/>
          <w:u w:val="single"/>
        </w:rPr>
        <w:t>Hardware Requirements for the Project</w:t>
      </w:r>
    </w:p>
    <w:p w14:paraId="3C892D62" w14:textId="77777777" w:rsidR="007B2935" w:rsidRDefault="00094569">
      <w:pPr>
        <w:numPr>
          <w:ilvl w:val="0"/>
          <w:numId w:val="7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Desktops</w:t>
      </w:r>
    </w:p>
    <w:p w14:paraId="759EDA32" w14:textId="77777777" w:rsidR="007B2935" w:rsidRDefault="00094569">
      <w:pPr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Laptops</w:t>
      </w:r>
    </w:p>
    <w:p w14:paraId="6A25A8F2" w14:textId="77777777" w:rsidR="007B2935" w:rsidRDefault="00094569">
      <w:pPr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Tablets</w:t>
      </w:r>
    </w:p>
    <w:p w14:paraId="41CF44A0" w14:textId="77777777" w:rsidR="007B2935" w:rsidRDefault="00094569">
      <w:pPr>
        <w:numPr>
          <w:ilvl w:val="0"/>
          <w:numId w:val="7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Mobile phones on Windows/Android/Apple</w:t>
      </w:r>
      <w:r>
        <w:br w:type="page"/>
      </w:r>
    </w:p>
    <w:p w14:paraId="47887981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16" w:name="_qjhq9d21lzg9" w:colFirst="0" w:colLast="0"/>
      <w:bookmarkEnd w:id="16"/>
      <w:r>
        <w:rPr>
          <w:b/>
          <w:u w:val="single"/>
        </w:rPr>
        <w:lastRenderedPageBreak/>
        <w:t>System(s) the Project expected to Operate on</w:t>
      </w:r>
    </w:p>
    <w:p w14:paraId="59AA195C" w14:textId="77777777" w:rsidR="007B2935" w:rsidRDefault="00094569">
      <w:pPr>
        <w:numPr>
          <w:ilvl w:val="0"/>
          <w:numId w:val="8"/>
        </w:numPr>
        <w:spacing w:before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Windows</w:t>
      </w:r>
    </w:p>
    <w:p w14:paraId="6D9BD3E8" w14:textId="77777777" w:rsidR="007B2935" w:rsidRDefault="00094569">
      <w:pPr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macOS</w:t>
      </w:r>
    </w:p>
    <w:p w14:paraId="0E1D644B" w14:textId="77777777" w:rsidR="007B2935" w:rsidRDefault="00094569">
      <w:pPr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Linux/Unix??</w:t>
      </w:r>
    </w:p>
    <w:p w14:paraId="189D5236" w14:textId="77777777" w:rsidR="007B2935" w:rsidRDefault="00094569">
      <w:pPr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Android</w:t>
      </w:r>
    </w:p>
    <w:p w14:paraId="6667A799" w14:textId="77777777" w:rsidR="007B2935" w:rsidRDefault="00094569">
      <w:pPr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iOS</w:t>
      </w:r>
    </w:p>
    <w:p w14:paraId="31958B73" w14:textId="77777777" w:rsidR="007B2935" w:rsidRDefault="007B2935">
      <w:pPr>
        <w:pStyle w:val="Heading2"/>
        <w:spacing w:before="240"/>
        <w:rPr>
          <w:b/>
          <w:u w:val="single"/>
        </w:rPr>
      </w:pPr>
      <w:bookmarkStart w:id="17" w:name="_wml8vez35rq1" w:colFirst="0" w:colLast="0"/>
      <w:bookmarkEnd w:id="17"/>
    </w:p>
    <w:p w14:paraId="51137FB6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18" w:name="_lgtatou2c1jv" w:colFirst="0" w:colLast="0"/>
      <w:bookmarkEnd w:id="18"/>
      <w:r>
        <w:rPr>
          <w:b/>
          <w:u w:val="single"/>
        </w:rPr>
        <w:t xml:space="preserve">Coding and Naming Conventions </w:t>
      </w:r>
    </w:p>
    <w:p w14:paraId="74174726" w14:textId="77777777" w:rsidR="007B2935" w:rsidRDefault="00094569">
      <w:pPr>
        <w:numPr>
          <w:ilvl w:val="0"/>
          <w:numId w:val="3"/>
        </w:numPr>
        <w:spacing w:before="240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PascalCase</w:t>
      </w:r>
      <w:proofErr w:type="spellEnd"/>
      <w:r>
        <w:rPr>
          <w:i/>
          <w:sz w:val="24"/>
          <w:szCs w:val="24"/>
        </w:rPr>
        <w:t xml:space="preserve"> - Chosen option</w:t>
      </w:r>
    </w:p>
    <w:p w14:paraId="3C117B6F" w14:textId="77777777" w:rsidR="007B2935" w:rsidRDefault="00094569">
      <w:pPr>
        <w:numPr>
          <w:ilvl w:val="0"/>
          <w:numId w:val="3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camelCase</w:t>
      </w:r>
    </w:p>
    <w:p w14:paraId="05B92A45" w14:textId="77777777" w:rsidR="007B2935" w:rsidRDefault="00094569">
      <w:pPr>
        <w:numPr>
          <w:ilvl w:val="0"/>
          <w:numId w:val="3"/>
        </w:num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Snake_case</w:t>
      </w:r>
      <w:proofErr w:type="spellEnd"/>
    </w:p>
    <w:p w14:paraId="2B973D7C" w14:textId="77777777" w:rsidR="007B2935" w:rsidRDefault="00094569">
      <w:pPr>
        <w:numPr>
          <w:ilvl w:val="0"/>
          <w:numId w:val="3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kebab-case</w:t>
      </w:r>
    </w:p>
    <w:p w14:paraId="641E7C29" w14:textId="77777777" w:rsidR="007B2935" w:rsidRDefault="00094569">
      <w:pPr>
        <w:shd w:val="clear" w:color="auto" w:fill="FFFFFF"/>
        <w:spacing w:before="480" w:after="480"/>
        <w:rPr>
          <w:color w:val="171717"/>
          <w:sz w:val="24"/>
          <w:szCs w:val="24"/>
        </w:rPr>
      </w:pPr>
      <w:r>
        <w:rPr>
          <w:i/>
          <w:color w:val="171717"/>
          <w:sz w:val="24"/>
          <w:szCs w:val="24"/>
        </w:rPr>
        <w:t xml:space="preserve">References: </w:t>
      </w:r>
      <w:hyperlink r:id="rId7">
        <w:r>
          <w:rPr>
            <w:color w:val="1155CC"/>
            <w:sz w:val="24"/>
            <w:szCs w:val="24"/>
            <w:u w:val="single"/>
          </w:rPr>
          <w:t>https://www.oracle.com/java/technologies/javase/codeconventions-introduction.html</w:t>
        </w:r>
      </w:hyperlink>
    </w:p>
    <w:p w14:paraId="008E20FE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19" w:name="_j9g3az5aihf" w:colFirst="0" w:colLast="0"/>
      <w:bookmarkEnd w:id="19"/>
      <w:r>
        <w:br w:type="page"/>
      </w:r>
    </w:p>
    <w:p w14:paraId="6794598F" w14:textId="77777777" w:rsidR="007B2935" w:rsidRDefault="00094569">
      <w:pPr>
        <w:pStyle w:val="Heading2"/>
        <w:spacing w:before="240"/>
        <w:rPr>
          <w:b/>
          <w:u w:val="single"/>
        </w:rPr>
      </w:pPr>
      <w:bookmarkStart w:id="20" w:name="_d690tncr50cv" w:colFirst="0" w:colLast="0"/>
      <w:bookmarkEnd w:id="20"/>
      <w:proofErr w:type="gramStart"/>
      <w:r>
        <w:rPr>
          <w:b/>
          <w:u w:val="single"/>
        </w:rPr>
        <w:lastRenderedPageBreak/>
        <w:t>UI  (</w:t>
      </w:r>
      <w:proofErr w:type="gramEnd"/>
      <w:r>
        <w:rPr>
          <w:b/>
          <w:u w:val="single"/>
        </w:rPr>
        <w:t>mockup) [WIP]</w:t>
      </w:r>
    </w:p>
    <w:p w14:paraId="413CA003" w14:textId="77777777" w:rsidR="007B2935" w:rsidRDefault="0009456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Image below </w:t>
      </w:r>
      <w:proofErr w:type="gramStart"/>
      <w:r>
        <w:rPr>
          <w:i/>
          <w:sz w:val="28"/>
          <w:szCs w:val="28"/>
        </w:rPr>
        <w:t>is  used</w:t>
      </w:r>
      <w:proofErr w:type="gramEnd"/>
      <w:r>
        <w:rPr>
          <w:i/>
          <w:sz w:val="28"/>
          <w:szCs w:val="28"/>
        </w:rPr>
        <w:t xml:space="preserve"> as an illustration. Outcome may look completely diff</w:t>
      </w:r>
      <w:r>
        <w:rPr>
          <w:i/>
          <w:sz w:val="28"/>
          <w:szCs w:val="28"/>
        </w:rPr>
        <w:t xml:space="preserve">erent. </w:t>
      </w:r>
    </w:p>
    <w:p w14:paraId="4DD368F5" w14:textId="77777777" w:rsidR="007B2935" w:rsidRDefault="000945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https://dribbble.com/shots/6792423-Ticket-Booking-App-UI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235342" wp14:editId="5F3DF7D9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6E5EFD" w14:textId="77777777" w:rsidR="007B2935" w:rsidRDefault="00094569">
      <w:pPr>
        <w:pStyle w:val="Heading2"/>
        <w:rPr>
          <w:b/>
          <w:sz w:val="28"/>
          <w:szCs w:val="28"/>
          <w:u w:val="single"/>
        </w:rPr>
      </w:pPr>
      <w:bookmarkStart w:id="21" w:name="_7bc63pb7xsl7" w:colFirst="0" w:colLast="0"/>
      <w:bookmarkEnd w:id="21"/>
      <w:r>
        <w:br w:type="page"/>
      </w:r>
      <w:r>
        <w:rPr>
          <w:b/>
          <w:u w:val="single"/>
        </w:rPr>
        <w:lastRenderedPageBreak/>
        <w:t>Use Case Design</w:t>
      </w:r>
    </w:p>
    <w:p w14:paraId="1F3EDD8A" w14:textId="77777777" w:rsidR="007B2935" w:rsidRDefault="0009456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675A16BF" wp14:editId="06279234">
            <wp:extent cx="5943600" cy="3632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5B180" w14:textId="77777777" w:rsidR="007B2935" w:rsidRDefault="007B2935">
      <w:pPr>
        <w:rPr>
          <w:b/>
          <w:sz w:val="28"/>
          <w:szCs w:val="28"/>
          <w:u w:val="single"/>
        </w:rPr>
      </w:pPr>
    </w:p>
    <w:p w14:paraId="40376872" w14:textId="77777777" w:rsidR="007B2935" w:rsidRDefault="007B2935">
      <w:pPr>
        <w:pStyle w:val="Heading2"/>
      </w:pPr>
      <w:bookmarkStart w:id="22" w:name="_aty7gtrerv3j" w:colFirst="0" w:colLast="0"/>
      <w:bookmarkEnd w:id="22"/>
    </w:p>
    <w:p w14:paraId="28AEBB4D" w14:textId="77777777" w:rsidR="007B2935" w:rsidRDefault="007B2935">
      <w:pPr>
        <w:pStyle w:val="Heading2"/>
      </w:pPr>
      <w:bookmarkStart w:id="23" w:name="_rs047xctjd38" w:colFirst="0" w:colLast="0"/>
      <w:bookmarkEnd w:id="23"/>
    </w:p>
    <w:p w14:paraId="5254434D" w14:textId="77777777" w:rsidR="007B2935" w:rsidRDefault="007B2935">
      <w:pPr>
        <w:pStyle w:val="Heading2"/>
      </w:pPr>
      <w:bookmarkStart w:id="24" w:name="_7rixt6i2x6vv" w:colFirst="0" w:colLast="0"/>
      <w:bookmarkEnd w:id="24"/>
    </w:p>
    <w:p w14:paraId="05A6C202" w14:textId="77777777" w:rsidR="007B2935" w:rsidRDefault="007B2935">
      <w:pPr>
        <w:pStyle w:val="Heading2"/>
      </w:pPr>
      <w:bookmarkStart w:id="25" w:name="_sk43mg44vm40" w:colFirst="0" w:colLast="0"/>
      <w:bookmarkEnd w:id="25"/>
    </w:p>
    <w:p w14:paraId="696D82D1" w14:textId="77777777" w:rsidR="007B2935" w:rsidRDefault="007B2935">
      <w:pPr>
        <w:pStyle w:val="Heading2"/>
      </w:pPr>
      <w:bookmarkStart w:id="26" w:name="_m9ar6ta8j9x8" w:colFirst="0" w:colLast="0"/>
      <w:bookmarkEnd w:id="26"/>
    </w:p>
    <w:p w14:paraId="29407FB1" w14:textId="77777777" w:rsidR="007B2935" w:rsidRDefault="007B2935">
      <w:pPr>
        <w:pStyle w:val="Heading2"/>
      </w:pPr>
      <w:bookmarkStart w:id="27" w:name="_m4kw2gyqn3zo" w:colFirst="0" w:colLast="0"/>
      <w:bookmarkEnd w:id="27"/>
    </w:p>
    <w:p w14:paraId="2A6F7521" w14:textId="77777777" w:rsidR="007B2935" w:rsidRDefault="007B2935"/>
    <w:p w14:paraId="10ED45F0" w14:textId="77777777" w:rsidR="007B2935" w:rsidRDefault="00094569">
      <w:pPr>
        <w:pStyle w:val="Heading2"/>
        <w:rPr>
          <w:b/>
          <w:sz w:val="28"/>
          <w:szCs w:val="28"/>
          <w:u w:val="single"/>
        </w:rPr>
      </w:pPr>
      <w:bookmarkStart w:id="28" w:name="_rcqa5jea2vrd" w:colFirst="0" w:colLast="0"/>
      <w:bookmarkEnd w:id="28"/>
      <w:r>
        <w:rPr>
          <w:b/>
          <w:u w:val="single"/>
        </w:rPr>
        <w:lastRenderedPageBreak/>
        <w:t>Flow Diagram</w:t>
      </w:r>
    </w:p>
    <w:p w14:paraId="79A0BE95" w14:textId="77777777" w:rsidR="007B2935" w:rsidRDefault="007B2935">
      <w:pPr>
        <w:rPr>
          <w:b/>
          <w:sz w:val="28"/>
          <w:szCs w:val="28"/>
          <w:u w:val="single"/>
        </w:rPr>
      </w:pPr>
    </w:p>
    <w:p w14:paraId="26BC5563" w14:textId="77777777" w:rsidR="007B2935" w:rsidRDefault="00094569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Booking</w:t>
      </w:r>
    </w:p>
    <w:p w14:paraId="2224892A" w14:textId="77777777" w:rsidR="007B2935" w:rsidRDefault="0009456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37208F30" wp14:editId="7721E40C">
            <wp:extent cx="5943600" cy="2044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ECDB2" w14:textId="77777777" w:rsidR="007B2935" w:rsidRDefault="007B2935">
      <w:pPr>
        <w:rPr>
          <w:b/>
          <w:sz w:val="28"/>
          <w:szCs w:val="28"/>
          <w:u w:val="single"/>
        </w:rPr>
      </w:pPr>
    </w:p>
    <w:p w14:paraId="431623C5" w14:textId="77777777" w:rsidR="007B2935" w:rsidRDefault="007B2935">
      <w:pPr>
        <w:rPr>
          <w:b/>
          <w:sz w:val="28"/>
          <w:szCs w:val="28"/>
          <w:u w:val="single"/>
        </w:rPr>
      </w:pPr>
    </w:p>
    <w:p w14:paraId="43670B04" w14:textId="77777777" w:rsidR="007B2935" w:rsidRDefault="007B2935">
      <w:pPr>
        <w:rPr>
          <w:b/>
          <w:sz w:val="28"/>
          <w:szCs w:val="28"/>
          <w:u w:val="single"/>
        </w:rPr>
      </w:pPr>
    </w:p>
    <w:p w14:paraId="631E791C" w14:textId="77777777" w:rsidR="007B2935" w:rsidRDefault="00094569">
      <w:pPr>
        <w:numPr>
          <w:ilvl w:val="0"/>
          <w:numId w:val="6"/>
        </w:numPr>
        <w:ind w:left="1170"/>
        <w:rPr>
          <w:sz w:val="28"/>
          <w:szCs w:val="28"/>
        </w:rPr>
      </w:pPr>
      <w:r>
        <w:rPr>
          <w:sz w:val="28"/>
          <w:szCs w:val="28"/>
        </w:rPr>
        <w:t>Cancel Booking</w:t>
      </w:r>
    </w:p>
    <w:p w14:paraId="23190D27" w14:textId="77777777" w:rsidR="007B2935" w:rsidRDefault="007B2935">
      <w:pPr>
        <w:rPr>
          <w:sz w:val="28"/>
          <w:szCs w:val="28"/>
        </w:rPr>
      </w:pPr>
    </w:p>
    <w:p w14:paraId="131A4CD0" w14:textId="77777777" w:rsidR="007B2935" w:rsidRDefault="0009456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3019184" w14:textId="77777777" w:rsidR="007B2935" w:rsidRDefault="000945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A36A8BA" wp14:editId="4DF3D7E3">
            <wp:extent cx="5943600" cy="2984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85982" w14:textId="77777777" w:rsidR="007B2935" w:rsidRDefault="007B2935">
      <w:pPr>
        <w:rPr>
          <w:sz w:val="28"/>
          <w:szCs w:val="28"/>
        </w:rPr>
      </w:pPr>
    </w:p>
    <w:p w14:paraId="72CEA112" w14:textId="77777777" w:rsidR="007B2935" w:rsidRDefault="007B2935">
      <w:pPr>
        <w:rPr>
          <w:sz w:val="28"/>
          <w:szCs w:val="28"/>
        </w:rPr>
      </w:pPr>
    </w:p>
    <w:p w14:paraId="7C062F5D" w14:textId="77777777" w:rsidR="007B2935" w:rsidRDefault="007B2935">
      <w:pPr>
        <w:rPr>
          <w:sz w:val="28"/>
          <w:szCs w:val="28"/>
        </w:rPr>
      </w:pPr>
    </w:p>
    <w:p w14:paraId="1453FE7F" w14:textId="77777777" w:rsidR="007B2935" w:rsidRDefault="007B2935">
      <w:pPr>
        <w:rPr>
          <w:sz w:val="28"/>
          <w:szCs w:val="28"/>
        </w:rPr>
      </w:pPr>
    </w:p>
    <w:p w14:paraId="7556FD6A" w14:textId="77777777" w:rsidR="007B2935" w:rsidRDefault="00094569">
      <w:pPr>
        <w:numPr>
          <w:ilvl w:val="0"/>
          <w:numId w:val="6"/>
        </w:numPr>
        <w:ind w:left="1170"/>
        <w:rPr>
          <w:sz w:val="28"/>
          <w:szCs w:val="28"/>
        </w:rPr>
      </w:pPr>
      <w:r>
        <w:rPr>
          <w:sz w:val="28"/>
          <w:szCs w:val="28"/>
        </w:rPr>
        <w:t>Edit Booking</w:t>
      </w:r>
    </w:p>
    <w:p w14:paraId="2544BCF4" w14:textId="77777777" w:rsidR="007B2935" w:rsidRDefault="007B2935">
      <w:pPr>
        <w:ind w:left="1440"/>
        <w:rPr>
          <w:sz w:val="28"/>
          <w:szCs w:val="28"/>
        </w:rPr>
      </w:pPr>
    </w:p>
    <w:p w14:paraId="5911906A" w14:textId="77777777" w:rsidR="007B2935" w:rsidRDefault="00094569">
      <w:pPr>
        <w:ind w:left="144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1EAE0405" wp14:editId="14DD0484">
            <wp:extent cx="5319713" cy="256607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E200E" w14:textId="77777777" w:rsidR="007B2935" w:rsidRDefault="007B2935">
      <w:pPr>
        <w:rPr>
          <w:ins w:id="29" w:author="z Wooi" w:date="2020-12-17T10:21:00Z"/>
          <w:b/>
          <w:sz w:val="28"/>
          <w:szCs w:val="28"/>
          <w:u w:val="single"/>
        </w:rPr>
      </w:pPr>
    </w:p>
    <w:p w14:paraId="118081FF" w14:textId="77777777" w:rsidR="007B2935" w:rsidRDefault="007B2935">
      <w:pPr>
        <w:rPr>
          <w:ins w:id="30" w:author="z Wooi" w:date="2020-12-17T10:21:00Z"/>
          <w:b/>
          <w:sz w:val="28"/>
          <w:szCs w:val="28"/>
          <w:u w:val="single"/>
        </w:rPr>
      </w:pPr>
    </w:p>
    <w:p w14:paraId="0A07BD00" w14:textId="77777777" w:rsidR="007B2935" w:rsidRDefault="007B2935">
      <w:pPr>
        <w:rPr>
          <w:ins w:id="31" w:author="z Wooi" w:date="2020-12-17T10:21:00Z"/>
          <w:b/>
          <w:sz w:val="28"/>
          <w:szCs w:val="28"/>
          <w:u w:val="single"/>
        </w:rPr>
      </w:pPr>
    </w:p>
    <w:p w14:paraId="65EA66AA" w14:textId="77777777" w:rsidR="007B2935" w:rsidRDefault="00094569">
      <w:pPr>
        <w:pStyle w:val="Heading2"/>
        <w:rPr>
          <w:b/>
          <w:sz w:val="28"/>
          <w:szCs w:val="28"/>
          <w:u w:val="single"/>
        </w:rPr>
      </w:pPr>
      <w:bookmarkStart w:id="32" w:name="_3kit8w8qgwnd" w:colFirst="0" w:colLast="0"/>
      <w:bookmarkEnd w:id="32"/>
      <w:r>
        <w:rPr>
          <w:b/>
          <w:u w:val="single"/>
        </w:rPr>
        <w:lastRenderedPageBreak/>
        <w:t>ER Diagram</w:t>
      </w:r>
    </w:p>
    <w:p w14:paraId="6C717467" w14:textId="77777777" w:rsidR="007B2935" w:rsidRDefault="00094569">
      <w:pPr>
        <w:pStyle w:val="Heading2"/>
        <w:rPr>
          <w:u w:val="single"/>
        </w:rPr>
      </w:pPr>
      <w:bookmarkStart w:id="33" w:name="_zepq6knj2yx" w:colFirst="0" w:colLast="0"/>
      <w:bookmarkEnd w:id="33"/>
      <w:r>
        <w:rPr>
          <w:b/>
          <w:noProof/>
          <w:sz w:val="22"/>
          <w:szCs w:val="22"/>
          <w:u w:val="single"/>
        </w:rPr>
        <w:drawing>
          <wp:inline distT="114300" distB="114300" distL="114300" distR="114300" wp14:anchorId="7E03077A" wp14:editId="5542D71E">
            <wp:extent cx="5928928" cy="5129213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B7BCB" w14:textId="77777777" w:rsidR="007B2935" w:rsidRDefault="00094569">
      <w:pPr>
        <w:pStyle w:val="Heading2"/>
        <w:rPr>
          <w:b/>
        </w:rPr>
      </w:pPr>
      <w:bookmarkStart w:id="34" w:name="_vkons8m5lzcj" w:colFirst="0" w:colLast="0"/>
      <w:bookmarkEnd w:id="34"/>
      <w:r>
        <w:br w:type="page"/>
      </w:r>
      <w:r>
        <w:rPr>
          <w:b/>
          <w:u w:val="single"/>
        </w:rPr>
        <w:lastRenderedPageBreak/>
        <w:t>Database Design</w:t>
      </w:r>
      <w:r>
        <w:rPr>
          <w:b/>
        </w:rPr>
        <w:t xml:space="preserve">   </w:t>
      </w:r>
    </w:p>
    <w:p w14:paraId="1D18F5A3" w14:textId="77777777" w:rsidR="007B2935" w:rsidRDefault="00094569">
      <w:pPr>
        <w:rPr>
          <w:b/>
          <w:color w:val="4A86E8"/>
          <w:sz w:val="20"/>
          <w:szCs w:val="20"/>
        </w:rPr>
      </w:pPr>
      <w:r>
        <w:rPr>
          <w:b/>
          <w:sz w:val="28"/>
          <w:szCs w:val="28"/>
        </w:rPr>
        <w:t xml:space="preserve">   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0CC31F1F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2E5A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Booking</w:t>
            </w:r>
          </w:p>
        </w:tc>
      </w:tr>
      <w:tr w:rsidR="007B2935" w14:paraId="5C51FCA2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955F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1E53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348F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4D0F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179FB38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B7EE" w14:textId="77777777" w:rsidR="007B2935" w:rsidRDefault="00094569">
            <w:pPr>
              <w:rPr>
                <w:sz w:val="28"/>
                <w:szCs w:val="28"/>
              </w:rPr>
            </w:pPr>
            <w:r>
              <w:t>Booking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0094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DC73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E178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7B2935" w14:paraId="22A1A56B" w14:textId="77777777">
        <w:trPr>
          <w:trHeight w:val="267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04D5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Booking Date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4CB4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4965" w14:textId="77777777" w:rsidR="007B2935" w:rsidRDefault="007B2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5D6A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7B2935" w14:paraId="57E877B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C1BB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Transaction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DDD3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DF04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5D7E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7B2935" w14:paraId="5C03127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E2F4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Screening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6FF2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97CB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0A69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7B2935" w14:paraId="429AE92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7102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Seat_ID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5283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3DF0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B91" w14:textId="77777777" w:rsidR="007B2935" w:rsidRDefault="000945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</w:tbl>
    <w:p w14:paraId="4BF03279" w14:textId="77777777" w:rsidR="007B2935" w:rsidRDefault="007B2935">
      <w:pPr>
        <w:rPr>
          <w:b/>
          <w:color w:val="FF00FF"/>
          <w:sz w:val="20"/>
          <w:szCs w:val="20"/>
          <w:u w:val="single"/>
        </w:rPr>
      </w:pPr>
    </w:p>
    <w:p w14:paraId="58CD1E9A" w14:textId="77777777" w:rsidR="007B2935" w:rsidRDefault="007B2935">
      <w:pPr>
        <w:rPr>
          <w:b/>
          <w:color w:val="FF00FF"/>
          <w:sz w:val="20"/>
          <w:szCs w:val="20"/>
          <w:u w:val="single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589B208A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E132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Movie</w:t>
            </w:r>
          </w:p>
        </w:tc>
      </w:tr>
      <w:tr w:rsidR="007B2935" w14:paraId="5D932243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451E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7AD2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ABD9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6A7E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23D3E68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50E9" w14:textId="77777777" w:rsidR="007B2935" w:rsidRDefault="00094569">
            <w:pPr>
              <w:widowControl w:val="0"/>
              <w:spacing w:line="240" w:lineRule="auto"/>
            </w:pPr>
            <w:r>
              <w:t>Movie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DC0D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BDA9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B532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6D85AFF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A434" w14:textId="77777777" w:rsidR="007B2935" w:rsidRDefault="00094569">
            <w:pPr>
              <w:widowControl w:val="0"/>
              <w:spacing w:line="240" w:lineRule="auto"/>
            </w:pPr>
            <w:r>
              <w:t>Movie Title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215A" w14:textId="77777777" w:rsidR="007B2935" w:rsidRDefault="00094569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57F5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18CF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4011794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13D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Rating_ID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4364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3231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3A1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5D713CB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B306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D987" w14:textId="77777777" w:rsidR="007B2935" w:rsidRDefault="00094569">
            <w:pPr>
              <w:widowControl w:val="0"/>
              <w:spacing w:line="240" w:lineRule="auto"/>
            </w:pPr>
            <w:r>
              <w:t>VARCHAR2(10)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DCB1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6B88" w14:textId="77777777" w:rsidR="007B2935" w:rsidRDefault="007B2935">
            <w:pPr>
              <w:widowControl w:val="0"/>
              <w:spacing w:line="240" w:lineRule="auto"/>
            </w:pPr>
          </w:p>
        </w:tc>
      </w:tr>
      <w:tr w:rsidR="007B2935" w14:paraId="5BE9BE4A" w14:textId="77777777">
        <w:trPr>
          <w:trHeight w:val="267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F911" w14:textId="77777777" w:rsidR="007B2935" w:rsidRDefault="00094569">
            <w:pPr>
              <w:widowControl w:val="0"/>
              <w:spacing w:line="240" w:lineRule="auto"/>
            </w:pPr>
            <w:r>
              <w:t>Movie Duration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F10C" w14:textId="77777777" w:rsidR="007B2935" w:rsidRDefault="00094569">
            <w:pPr>
              <w:widowControl w:val="0"/>
              <w:spacing w:line="240" w:lineRule="auto"/>
            </w:pPr>
            <w:r>
              <w:t>INTERVAL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141B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12DF" w14:textId="77777777" w:rsidR="007B2935" w:rsidRDefault="007B2935">
            <w:pPr>
              <w:widowControl w:val="0"/>
              <w:spacing w:line="240" w:lineRule="auto"/>
            </w:pPr>
          </w:p>
        </w:tc>
      </w:tr>
    </w:tbl>
    <w:p w14:paraId="31360F73" w14:textId="77777777" w:rsidR="007B2935" w:rsidRDefault="007B2935">
      <w:pPr>
        <w:rPr>
          <w:b/>
          <w:sz w:val="28"/>
          <w:szCs w:val="28"/>
          <w:u w:val="single"/>
        </w:rPr>
      </w:pPr>
    </w:p>
    <w:p w14:paraId="01FB7E35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2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3BD5F821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590C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Rating</w:t>
            </w:r>
          </w:p>
        </w:tc>
      </w:tr>
      <w:tr w:rsidR="007B2935" w14:paraId="711A8656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E182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F1B3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1FB7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9875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5CCA00A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762C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Rating_ID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433D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390D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82E9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431D321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08F8" w14:textId="77777777" w:rsidR="007B2935" w:rsidRDefault="00094569">
            <w:pPr>
              <w:widowControl w:val="0"/>
              <w:spacing w:line="240" w:lineRule="auto"/>
            </w:pPr>
            <w:r>
              <w:t>PG Rating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E711" w14:textId="77777777" w:rsidR="007B2935" w:rsidRDefault="00094569">
            <w:pPr>
              <w:widowControl w:val="0"/>
              <w:spacing w:line="240" w:lineRule="auto"/>
            </w:pPr>
            <w:r>
              <w:t>VARCHAR2(4)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29E6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5BA3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521766D5" w14:textId="77777777" w:rsidR="007B2935" w:rsidRDefault="007B2935">
      <w:pPr>
        <w:rPr>
          <w:b/>
          <w:sz w:val="28"/>
          <w:szCs w:val="28"/>
          <w:u w:val="single"/>
        </w:rPr>
      </w:pPr>
    </w:p>
    <w:p w14:paraId="66D0E858" w14:textId="77777777" w:rsidR="007B2935" w:rsidRDefault="00094569">
      <w:pPr>
        <w:rPr>
          <w:b/>
          <w:sz w:val="28"/>
          <w:szCs w:val="28"/>
          <w:u w:val="single"/>
        </w:rPr>
      </w:pPr>
      <w:r>
        <w:br w:type="page"/>
      </w:r>
    </w:p>
    <w:p w14:paraId="776E788B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3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567D74F3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6102" w14:textId="77777777" w:rsidR="007B2935" w:rsidRDefault="00094569">
            <w:pPr>
              <w:rPr>
                <w:b/>
                <w:color w:val="FF0000"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Movie Language</w:t>
            </w:r>
          </w:p>
        </w:tc>
      </w:tr>
      <w:tr w:rsidR="007B2935" w14:paraId="1ECA408A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6559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BD5B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2479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1CB0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27346DB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B53D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CD76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FBB6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8C6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30BB226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9BEB" w14:textId="77777777" w:rsidR="007B2935" w:rsidRDefault="00094569">
            <w:pPr>
              <w:widowControl w:val="0"/>
              <w:spacing w:line="240" w:lineRule="auto"/>
            </w:pPr>
            <w:r>
              <w:t>Language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38F2" w14:textId="77777777" w:rsidR="007B2935" w:rsidRDefault="00094569">
            <w:pPr>
              <w:widowControl w:val="0"/>
              <w:spacing w:line="240" w:lineRule="auto"/>
            </w:pPr>
            <w:r>
              <w:t>VARCHAR2(10)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8D0E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3691" w14:textId="77777777" w:rsidR="007B2935" w:rsidRDefault="007B2935">
            <w:pPr>
              <w:widowControl w:val="0"/>
              <w:spacing w:line="240" w:lineRule="auto"/>
            </w:pPr>
          </w:p>
        </w:tc>
      </w:tr>
    </w:tbl>
    <w:p w14:paraId="1623BF6F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4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1700FC96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BC05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Screening Schedule</w:t>
            </w:r>
          </w:p>
        </w:tc>
      </w:tr>
      <w:tr w:rsidR="007B2935" w14:paraId="22E7A226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835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5831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3FD3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240B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215573D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51DD" w14:textId="77777777" w:rsidR="007B2935" w:rsidRDefault="00094569">
            <w:pPr>
              <w:widowControl w:val="0"/>
              <w:spacing w:line="240" w:lineRule="auto"/>
            </w:pPr>
            <w:r>
              <w:t>Screening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5EC1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F94B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6A5E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421ED0E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A559" w14:textId="77777777" w:rsidR="007B2935" w:rsidRDefault="00094569">
            <w:pPr>
              <w:widowControl w:val="0"/>
              <w:spacing w:line="240" w:lineRule="auto"/>
            </w:pPr>
            <w:r>
              <w:t>Movie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2CC9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29C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3179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011DE3C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7DD1" w14:textId="77777777" w:rsidR="007B2935" w:rsidRDefault="00094569">
            <w:pPr>
              <w:widowControl w:val="0"/>
              <w:spacing w:line="240" w:lineRule="auto"/>
            </w:pPr>
            <w:r>
              <w:t xml:space="preserve">Branch ID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7D3D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5D7C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2D18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2102A15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74D9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Hall_ID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8DD7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A6D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6FB8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1FD614E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429F" w14:textId="77777777" w:rsidR="007B2935" w:rsidRDefault="0009456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BA8F" w14:textId="77777777" w:rsidR="007B2935" w:rsidRDefault="00094569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CFE6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7D20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55A9A10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F1C7" w14:textId="77777777" w:rsidR="007B2935" w:rsidRDefault="00094569">
            <w:pPr>
              <w:widowControl w:val="0"/>
              <w:spacing w:line="240" w:lineRule="auto"/>
            </w:pPr>
            <w:r>
              <w:t>Start 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55E9" w14:textId="77777777" w:rsidR="007B2935" w:rsidRDefault="00094569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D70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3875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3921C22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FF5A" w14:textId="77777777" w:rsidR="007B2935" w:rsidRDefault="00094569">
            <w:pPr>
              <w:widowControl w:val="0"/>
              <w:spacing w:line="240" w:lineRule="auto"/>
            </w:pPr>
            <w:r>
              <w:t>End 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04ED" w14:textId="77777777" w:rsidR="007B2935" w:rsidRDefault="00094569">
            <w:pPr>
              <w:widowControl w:val="0"/>
              <w:spacing w:line="240" w:lineRule="auto"/>
            </w:pPr>
            <w:r>
              <w:t>TIME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BAC8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7DD2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5F22E680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5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4C401E4E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B881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Transactions</w:t>
            </w:r>
          </w:p>
        </w:tc>
      </w:tr>
      <w:tr w:rsidR="007B2935" w14:paraId="51BAAD2C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7053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FFC3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ACFC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34E2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4E093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607B" w14:textId="77777777" w:rsidR="007B2935" w:rsidRDefault="00094569">
            <w:pPr>
              <w:widowControl w:val="0"/>
              <w:spacing w:line="240" w:lineRule="auto"/>
            </w:pPr>
            <w:r>
              <w:t>Transaction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0CF2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9DF3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1FC8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1CB6190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1694" w14:textId="77777777" w:rsidR="007B2935" w:rsidRDefault="00094569">
            <w:pPr>
              <w:widowControl w:val="0"/>
              <w:spacing w:line="240" w:lineRule="auto"/>
            </w:pPr>
            <w:r>
              <w:t>Payment Mode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1AD0" w14:textId="77777777" w:rsidR="007B2935" w:rsidRDefault="00094569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5862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71A2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2CA01BB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54AB" w14:textId="77777777" w:rsidR="007B2935" w:rsidRDefault="00094569">
            <w:pPr>
              <w:widowControl w:val="0"/>
              <w:spacing w:line="240" w:lineRule="auto"/>
            </w:pPr>
            <w:r>
              <w:t>Payment Amount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F007" w14:textId="77777777" w:rsidR="007B2935" w:rsidRDefault="00094569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F019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A15B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757715B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23E7" w14:textId="77777777" w:rsidR="007B2935" w:rsidRDefault="00094569">
            <w:pPr>
              <w:widowControl w:val="0"/>
              <w:spacing w:line="240" w:lineRule="auto"/>
            </w:pPr>
            <w:r>
              <w:t>Customer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1D26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188A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48E3" w14:textId="77777777" w:rsidR="007B2935" w:rsidRDefault="007B2935">
            <w:pPr>
              <w:widowControl w:val="0"/>
              <w:spacing w:line="240" w:lineRule="auto"/>
            </w:pPr>
          </w:p>
        </w:tc>
      </w:tr>
    </w:tbl>
    <w:p w14:paraId="7489D55D" w14:textId="77777777" w:rsidR="007B2935" w:rsidRDefault="007B2935">
      <w:pPr>
        <w:rPr>
          <w:b/>
          <w:sz w:val="28"/>
          <w:szCs w:val="28"/>
          <w:u w:val="single"/>
        </w:rPr>
      </w:pPr>
    </w:p>
    <w:p w14:paraId="66CB4B97" w14:textId="77777777" w:rsidR="007B2935" w:rsidRDefault="007B2935">
      <w:pPr>
        <w:rPr>
          <w:b/>
          <w:sz w:val="28"/>
          <w:szCs w:val="28"/>
          <w:u w:val="single"/>
        </w:rPr>
      </w:pPr>
    </w:p>
    <w:p w14:paraId="201FD4F8" w14:textId="77777777" w:rsidR="007B2935" w:rsidRDefault="007B2935">
      <w:pPr>
        <w:rPr>
          <w:b/>
          <w:sz w:val="28"/>
          <w:szCs w:val="28"/>
          <w:u w:val="single"/>
        </w:rPr>
      </w:pPr>
    </w:p>
    <w:p w14:paraId="003A0444" w14:textId="77777777" w:rsidR="007B2935" w:rsidRDefault="00094569">
      <w:pPr>
        <w:rPr>
          <w:b/>
          <w:sz w:val="28"/>
          <w:szCs w:val="28"/>
          <w:u w:val="single"/>
        </w:rPr>
      </w:pPr>
      <w:r>
        <w:br w:type="page"/>
      </w:r>
    </w:p>
    <w:p w14:paraId="4CC253D5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6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49E3CFB8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F5E2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Branch Management</w:t>
            </w:r>
          </w:p>
        </w:tc>
      </w:tr>
      <w:tr w:rsidR="007B2935" w14:paraId="5F3C9BAD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9FE8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6DDC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5DF2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02A1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76A89AB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16BD" w14:textId="77777777" w:rsidR="007B2935" w:rsidRDefault="00094569">
            <w:pPr>
              <w:widowControl w:val="0"/>
              <w:spacing w:line="240" w:lineRule="auto"/>
            </w:pPr>
            <w:r>
              <w:t>Branch ID (1)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10CC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4E87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8AE0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5FFCC07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B160" w14:textId="77777777" w:rsidR="007B2935" w:rsidRDefault="00094569">
            <w:pPr>
              <w:widowControl w:val="0"/>
              <w:spacing w:line="240" w:lineRule="auto"/>
            </w:pPr>
            <w:r>
              <w:t>Branch Name (GV Vivo)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C86" w14:textId="77777777" w:rsidR="007B2935" w:rsidRDefault="00094569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19EA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FBCD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4CD99FE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4D27" w14:textId="77777777" w:rsidR="007B2935" w:rsidRDefault="00094569">
            <w:pPr>
              <w:widowControl w:val="0"/>
              <w:spacing w:line="240" w:lineRule="auto"/>
            </w:pPr>
            <w:r>
              <w:t>Location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D7E3" w14:textId="77777777" w:rsidR="007B2935" w:rsidRDefault="00094569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1016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CFB2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53D747C4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7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78BA7DC5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F98E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Location</w:t>
            </w:r>
          </w:p>
        </w:tc>
      </w:tr>
      <w:tr w:rsidR="007B2935" w14:paraId="0B8797E7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EFD2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0B82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20E4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9A2D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710BF77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2D71" w14:textId="77777777" w:rsidR="007B2935" w:rsidRDefault="00094569">
            <w:pPr>
              <w:widowControl w:val="0"/>
              <w:spacing w:line="240" w:lineRule="auto"/>
            </w:pPr>
            <w:r>
              <w:t>Location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2E8D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C3A4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646A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274998A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A2F0" w14:textId="77777777" w:rsidR="007B2935" w:rsidRDefault="00094569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C433" w14:textId="77777777" w:rsidR="007B2935" w:rsidRDefault="00094569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D1D6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DB95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223944F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267D" w14:textId="77777777" w:rsidR="007B2935" w:rsidRDefault="00094569">
            <w:pPr>
              <w:widowControl w:val="0"/>
              <w:spacing w:line="240" w:lineRule="auto"/>
            </w:pPr>
            <w:r>
              <w:t>Contact Number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66A0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BA1A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5735" w14:textId="77777777" w:rsidR="007B2935" w:rsidRDefault="007B2935">
            <w:pPr>
              <w:widowControl w:val="0"/>
              <w:spacing w:line="240" w:lineRule="auto"/>
            </w:pPr>
          </w:p>
        </w:tc>
      </w:tr>
    </w:tbl>
    <w:p w14:paraId="0A17F18E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8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6D148072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9A0B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Hall Management</w:t>
            </w:r>
          </w:p>
        </w:tc>
      </w:tr>
      <w:tr w:rsidR="007B2935" w14:paraId="3B87C715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7732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94A7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9C30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CF42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079DCF9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3BA1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Hall_ID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88DF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B6BE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67CC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695ACB2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469F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Branch_ID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2F62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927A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1DEC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23090AE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E6D7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Seat_ID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9E0" w14:textId="77777777" w:rsidR="007B2935" w:rsidRDefault="00094569">
            <w:pPr>
              <w:widowControl w:val="0"/>
              <w:spacing w:line="240" w:lineRule="auto"/>
            </w:pPr>
            <w:r>
              <w:t>VARCHAR2(4)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310" w14:textId="77777777" w:rsidR="007B2935" w:rsidRDefault="00094569">
            <w:pPr>
              <w:widowControl w:val="0"/>
              <w:spacing w:line="240" w:lineRule="auto"/>
            </w:pPr>
            <w:r>
              <w:t>Foreign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4ABC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41D8AD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1C75" w14:textId="77777777" w:rsidR="007B2935" w:rsidRDefault="00094569">
            <w:pPr>
              <w:widowControl w:val="0"/>
              <w:spacing w:line="240" w:lineRule="auto"/>
            </w:pPr>
            <w:r>
              <w:t>No of Seats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747F" w14:textId="77777777" w:rsidR="007B2935" w:rsidRDefault="00094569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E442" w14:textId="77777777" w:rsidR="007B2935" w:rsidRDefault="00094569">
            <w:pPr>
              <w:widowControl w:val="0"/>
              <w:spacing w:line="240" w:lineRule="auto"/>
            </w:pPr>
            <w:r>
              <w:t>Should Join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93B1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307FAE3D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9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5F1D798D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31C1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Seat Management</w:t>
            </w:r>
          </w:p>
        </w:tc>
      </w:tr>
      <w:tr w:rsidR="007B2935" w14:paraId="1A15979D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F828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D985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85A0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41D0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36234FD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2DB6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Seat_ID</w:t>
            </w:r>
            <w:proofErr w:type="spellEnd"/>
            <w:r>
              <w:t xml:space="preserve"> (B1H1R1S1)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8A7D" w14:textId="77777777" w:rsidR="007B2935" w:rsidRDefault="00094569">
            <w:pPr>
              <w:widowControl w:val="0"/>
              <w:spacing w:line="240" w:lineRule="auto"/>
            </w:pPr>
            <w:r>
              <w:t>VARCHAR2(50)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C26B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30A8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3E7EC38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7E11" w14:textId="77777777" w:rsidR="007B2935" w:rsidRDefault="00094569">
            <w:pPr>
              <w:widowControl w:val="0"/>
              <w:spacing w:line="240" w:lineRule="auto"/>
            </w:pPr>
            <w:r>
              <w:t>Occupied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03EE" w14:textId="77777777" w:rsidR="007B2935" w:rsidRDefault="00094569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8C50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C482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  <w:p w14:paraId="19F09B33" w14:textId="77777777" w:rsidR="007B2935" w:rsidRDefault="007B2935">
            <w:pPr>
              <w:widowControl w:val="0"/>
              <w:spacing w:line="240" w:lineRule="auto"/>
            </w:pPr>
          </w:p>
        </w:tc>
      </w:tr>
    </w:tbl>
    <w:p w14:paraId="2020D1C4" w14:textId="77777777" w:rsidR="007B2935" w:rsidRDefault="007B2935">
      <w:pPr>
        <w:rPr>
          <w:b/>
          <w:u w:val="single"/>
        </w:rPr>
      </w:pPr>
    </w:p>
    <w:p w14:paraId="261C0201" w14:textId="77777777" w:rsidR="007B2935" w:rsidRDefault="007B2935">
      <w:pPr>
        <w:rPr>
          <w:b/>
          <w:sz w:val="28"/>
          <w:szCs w:val="28"/>
          <w:u w:val="single"/>
        </w:rPr>
      </w:pPr>
    </w:p>
    <w:tbl>
      <w:tblPr>
        <w:tblStyle w:val="a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7B2935" w14:paraId="70EC9519" w14:textId="77777777">
        <w:trPr>
          <w:trHeight w:val="480"/>
        </w:trPr>
        <w:tc>
          <w:tcPr>
            <w:tcW w:w="100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A3E0" w14:textId="77777777" w:rsidR="007B2935" w:rsidRDefault="00094569">
            <w:pPr>
              <w:rPr>
                <w:b/>
                <w:sz w:val="34"/>
                <w:szCs w:val="3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Customer</w:t>
            </w:r>
          </w:p>
        </w:tc>
      </w:tr>
      <w:tr w:rsidR="007B2935" w14:paraId="6D5AD950" w14:textId="77777777"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E049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2244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6B0F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252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0F10" w14:textId="77777777" w:rsidR="007B2935" w:rsidRDefault="000945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Nullable</w:t>
            </w:r>
          </w:p>
        </w:tc>
      </w:tr>
      <w:tr w:rsidR="007B2935" w14:paraId="0219C0B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BFAF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C85" w14:textId="77777777" w:rsidR="007B2935" w:rsidRDefault="00094569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233F" w14:textId="77777777" w:rsidR="007B2935" w:rsidRDefault="00094569">
            <w:pPr>
              <w:widowControl w:val="0"/>
              <w:spacing w:line="240" w:lineRule="auto"/>
            </w:pPr>
            <w:r>
              <w:t>Primary Key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2EB0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7B2935" w14:paraId="1F2D06E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482F" w14:textId="77777777" w:rsidR="007B2935" w:rsidRDefault="00094569">
            <w:pPr>
              <w:widowControl w:val="0"/>
              <w:spacing w:line="240" w:lineRule="auto"/>
            </w:pPr>
            <w:proofErr w:type="spellStart"/>
            <w:r>
              <w:t>Cust_Name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F7C9" w14:textId="77777777" w:rsidR="007B2935" w:rsidRDefault="00094569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BA28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45BC" w14:textId="77777777" w:rsidR="007B2935" w:rsidRDefault="00094569">
            <w:pPr>
              <w:widowControl w:val="0"/>
              <w:spacing w:line="240" w:lineRule="auto"/>
            </w:pPr>
            <w:r>
              <w:t>Not Null</w:t>
            </w:r>
          </w:p>
          <w:p w14:paraId="7F4BEF6C" w14:textId="77777777" w:rsidR="007B2935" w:rsidRDefault="007B2935">
            <w:pPr>
              <w:widowControl w:val="0"/>
              <w:spacing w:line="240" w:lineRule="auto"/>
            </w:pPr>
          </w:p>
        </w:tc>
      </w:tr>
      <w:tr w:rsidR="007B2935" w14:paraId="1300E353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70AA" w14:textId="77777777" w:rsidR="007B2935" w:rsidRDefault="00094569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F6EF" w14:textId="77777777" w:rsidR="007B2935" w:rsidRDefault="00094569">
            <w:pPr>
              <w:widowControl w:val="0"/>
              <w:spacing w:line="240" w:lineRule="auto"/>
            </w:pPr>
            <w:r>
              <w:t>VARCHAR2(40)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0C1D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6D7A" w14:textId="77777777" w:rsidR="007B2935" w:rsidRDefault="007B2935">
            <w:pPr>
              <w:widowControl w:val="0"/>
              <w:spacing w:line="240" w:lineRule="auto"/>
            </w:pPr>
          </w:p>
        </w:tc>
      </w:tr>
      <w:tr w:rsidR="007B2935" w14:paraId="3A16432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A053" w14:textId="77777777" w:rsidR="007B2935" w:rsidRDefault="00094569">
            <w:pPr>
              <w:widowControl w:val="0"/>
              <w:spacing w:line="240" w:lineRule="auto"/>
            </w:pPr>
            <w:r>
              <w:t>Contact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5A55" w14:textId="77777777" w:rsidR="007B2935" w:rsidRDefault="00094569">
            <w:pPr>
              <w:widowControl w:val="0"/>
              <w:spacing w:line="240" w:lineRule="auto"/>
            </w:pPr>
            <w:r>
              <w:t>VARCHAR2(12)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1F9" w14:textId="77777777" w:rsidR="007B2935" w:rsidRDefault="007B2935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D828" w14:textId="77777777" w:rsidR="007B2935" w:rsidRDefault="007B2935">
            <w:pPr>
              <w:widowControl w:val="0"/>
              <w:spacing w:line="240" w:lineRule="auto"/>
            </w:pPr>
          </w:p>
        </w:tc>
      </w:tr>
    </w:tbl>
    <w:p w14:paraId="031C34F3" w14:textId="77777777" w:rsidR="007B2935" w:rsidRDefault="007B2935">
      <w:pPr>
        <w:rPr>
          <w:b/>
          <w:u w:val="single"/>
        </w:rPr>
      </w:pPr>
    </w:p>
    <w:p w14:paraId="6C27FDB4" w14:textId="77777777" w:rsidR="007B2935" w:rsidRDefault="00094569">
      <w:pPr>
        <w:rPr>
          <w:b/>
          <w:sz w:val="32"/>
          <w:szCs w:val="32"/>
          <w:u w:val="single"/>
        </w:rPr>
      </w:pPr>
      <w:r>
        <w:br w:type="page"/>
      </w:r>
    </w:p>
    <w:p w14:paraId="553CE1C5" w14:textId="77777777" w:rsidR="007B2935" w:rsidRDefault="00094569">
      <w:pPr>
        <w:pStyle w:val="Heading2"/>
        <w:rPr>
          <w:b/>
          <w:u w:val="single"/>
        </w:rPr>
      </w:pPr>
      <w:bookmarkStart w:id="35" w:name="_j5tb31z9t5w6" w:colFirst="0" w:colLast="0"/>
      <w:bookmarkEnd w:id="35"/>
      <w:r>
        <w:rPr>
          <w:b/>
          <w:u w:val="single"/>
        </w:rPr>
        <w:lastRenderedPageBreak/>
        <w:t>Discussion Section</w:t>
      </w:r>
    </w:p>
    <w:p w14:paraId="1BAE2B65" w14:textId="77777777" w:rsidR="007B2935" w:rsidRDefault="007B2935">
      <w:pPr>
        <w:rPr>
          <w:b/>
          <w:u w:val="single"/>
        </w:rPr>
      </w:pPr>
    </w:p>
    <w:p w14:paraId="03C37998" w14:textId="77777777" w:rsidR="007B2935" w:rsidRDefault="000945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Booking</w:t>
      </w:r>
    </w:p>
    <w:p w14:paraId="7D1C5CA9" w14:textId="77777777" w:rsidR="007B2935" w:rsidRDefault="000945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Ticket Number </w:t>
      </w:r>
      <w:r>
        <w:rPr>
          <w:b/>
          <w:sz w:val="24"/>
          <w:szCs w:val="24"/>
        </w:rPr>
        <w:t>(INT, PK)</w:t>
      </w:r>
    </w:p>
    <w:p w14:paraId="441BB22F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Qty of ticket/s: (INT)</w:t>
      </w:r>
    </w:p>
    <w:p w14:paraId="758F9966" w14:textId="77777777" w:rsidR="007B2935" w:rsidRDefault="0009456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Movie ID </w:t>
      </w:r>
      <w:r>
        <w:rPr>
          <w:b/>
          <w:i/>
          <w:sz w:val="24"/>
          <w:szCs w:val="24"/>
        </w:rPr>
        <w:t>(INT, FK)</w:t>
      </w:r>
    </w:p>
    <w:p w14:paraId="20FCE694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Movie Title (String, Not Null)</w:t>
      </w:r>
    </w:p>
    <w:p w14:paraId="21266D72" w14:textId="77777777" w:rsidR="007B2935" w:rsidRDefault="00094569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Seat number </w:t>
      </w:r>
      <w:r>
        <w:rPr>
          <w:b/>
          <w:i/>
          <w:sz w:val="24"/>
          <w:szCs w:val="24"/>
        </w:rPr>
        <w:t>(String, FK)</w:t>
      </w:r>
    </w:p>
    <w:p w14:paraId="5A41724C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Dates (DATE, Not Null)</w:t>
      </w:r>
    </w:p>
    <w:p w14:paraId="1BCABD2E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Time (TIME, Not Null)</w:t>
      </w:r>
    </w:p>
    <w:p w14:paraId="4BC852F2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Concession Rate: Senior (&gt;60-y old) -&gt; too much scope???</w:t>
      </w:r>
    </w:p>
    <w:p w14:paraId="5F22E175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 xml:space="preserve">Payment </w:t>
      </w:r>
      <w:proofErr w:type="gramStart"/>
      <w:r>
        <w:rPr>
          <w:sz w:val="24"/>
          <w:szCs w:val="24"/>
        </w:rPr>
        <w:t>Mode  (</w:t>
      </w:r>
      <w:proofErr w:type="gramEnd"/>
      <w:r>
        <w:rPr>
          <w:sz w:val="24"/>
          <w:szCs w:val="24"/>
        </w:rPr>
        <w:t>String, not null)</w:t>
      </w:r>
    </w:p>
    <w:p w14:paraId="583033A6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Total Price: (INT)</w:t>
      </w:r>
    </w:p>
    <w:p w14:paraId="4C3A4198" w14:textId="77777777" w:rsidR="007B2935" w:rsidRDefault="00094569">
      <w:pPr>
        <w:rPr>
          <w:i/>
          <w:sz w:val="24"/>
          <w:szCs w:val="24"/>
        </w:rPr>
      </w:pPr>
      <w:r>
        <w:rPr>
          <w:sz w:val="24"/>
          <w:szCs w:val="24"/>
        </w:rPr>
        <w:t>Customer ID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(INT, FK)</w:t>
      </w:r>
    </w:p>
    <w:p w14:paraId="71F33956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Customer Name (String, not null)</w:t>
      </w:r>
    </w:p>
    <w:p w14:paraId="1AEB7F45" w14:textId="77777777" w:rsidR="007B2935" w:rsidRDefault="00094569">
      <w:pPr>
        <w:rPr>
          <w:i/>
          <w:sz w:val="24"/>
          <w:szCs w:val="24"/>
        </w:rPr>
      </w:pPr>
      <w:r>
        <w:rPr>
          <w:sz w:val="24"/>
          <w:szCs w:val="24"/>
        </w:rPr>
        <w:t>Food Beverages (</w:t>
      </w:r>
      <w:proofErr w:type="gramStart"/>
      <w:r>
        <w:rPr>
          <w:sz w:val="24"/>
          <w:szCs w:val="24"/>
        </w:rPr>
        <w:t>String)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   i.e. Popcorn, Hot Dog, Chips, Hot Drinks, Cold Drinks</w:t>
      </w:r>
    </w:p>
    <w:p w14:paraId="577E4A9D" w14:textId="77777777" w:rsidR="007B2935" w:rsidRDefault="007B2935">
      <w:pPr>
        <w:rPr>
          <w:sz w:val="24"/>
          <w:szCs w:val="24"/>
        </w:rPr>
      </w:pPr>
    </w:p>
    <w:p w14:paraId="23014CFE" w14:textId="77777777" w:rsidR="007B2935" w:rsidRDefault="00094569">
      <w:pPr>
        <w:rPr>
          <w:b/>
          <w:color w:val="6AA84F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Cancellation </w:t>
      </w:r>
      <w:proofErr w:type="gramStart"/>
      <w:r>
        <w:rPr>
          <w:b/>
          <w:sz w:val="24"/>
          <w:szCs w:val="24"/>
          <w:u w:val="single"/>
        </w:rPr>
        <w:t>History</w:t>
      </w:r>
      <w:r>
        <w:rPr>
          <w:b/>
          <w:color w:val="FF0000"/>
          <w:sz w:val="24"/>
          <w:szCs w:val="24"/>
          <w:u w:val="single"/>
        </w:rPr>
        <w:t>(</w:t>
      </w:r>
      <w:proofErr w:type="gramEnd"/>
      <w:r>
        <w:rPr>
          <w:b/>
          <w:color w:val="FF0000"/>
          <w:sz w:val="24"/>
          <w:szCs w:val="24"/>
          <w:u w:val="single"/>
        </w:rPr>
        <w:t xml:space="preserve">this is a procedure? Not database </w:t>
      </w:r>
      <w:r>
        <w:rPr>
          <w:b/>
          <w:color w:val="1155CC"/>
          <w:sz w:val="24"/>
          <w:szCs w:val="24"/>
          <w:u w:val="single"/>
        </w:rPr>
        <w:t>Agree</w:t>
      </w:r>
      <w:proofErr w:type="gramStart"/>
      <w:r>
        <w:rPr>
          <w:b/>
          <w:color w:val="1155CC"/>
          <w:sz w:val="24"/>
          <w:szCs w:val="24"/>
          <w:u w:val="single"/>
        </w:rPr>
        <w:t>….:)</w:t>
      </w:r>
      <w:proofErr w:type="gramEnd"/>
      <w:r>
        <w:rPr>
          <w:b/>
          <w:color w:val="1155CC"/>
          <w:sz w:val="24"/>
          <w:szCs w:val="24"/>
          <w:u w:val="single"/>
        </w:rPr>
        <w:t xml:space="preserve"> ok</w:t>
      </w:r>
      <w:r>
        <w:rPr>
          <w:b/>
          <w:color w:val="1155CC"/>
          <w:sz w:val="24"/>
          <w:szCs w:val="24"/>
          <w:u w:val="single"/>
          <w:shd w:val="clear" w:color="auto" w:fill="6AA84F"/>
        </w:rPr>
        <w:t xml:space="preserve"> </w:t>
      </w:r>
      <w:r>
        <w:rPr>
          <w:b/>
          <w:color w:val="6AA84F"/>
          <w:sz w:val="24"/>
          <w:szCs w:val="24"/>
          <w:u w:val="single"/>
        </w:rPr>
        <w:t>-&gt; I think it can also be in database? Like when u do cancellation in other apps, they will be able to track u afterwards o</w:t>
      </w:r>
      <w:r>
        <w:rPr>
          <w:b/>
          <w:color w:val="6AA84F"/>
          <w:sz w:val="24"/>
          <w:szCs w:val="24"/>
          <w:u w:val="single"/>
        </w:rPr>
        <w:t xml:space="preserve">r u can see in history like cancellation history? </w:t>
      </w:r>
    </w:p>
    <w:p w14:paraId="03F36B98" w14:textId="77777777" w:rsidR="007B2935" w:rsidRDefault="007B2935">
      <w:pPr>
        <w:rPr>
          <w:b/>
          <w:color w:val="6AA84F"/>
          <w:sz w:val="24"/>
          <w:szCs w:val="24"/>
          <w:u w:val="single"/>
        </w:rPr>
      </w:pPr>
    </w:p>
    <w:p w14:paraId="2C7345FD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Ticket Number INT</w:t>
      </w:r>
    </w:p>
    <w:p w14:paraId="5D50D559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 xml:space="preserve">Cancellation Number </w:t>
      </w:r>
    </w:p>
    <w:p w14:paraId="01159A64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 xml:space="preserve">Cancellation Date </w:t>
      </w:r>
      <w:proofErr w:type="spellStart"/>
      <w:r>
        <w:rPr>
          <w:sz w:val="24"/>
          <w:szCs w:val="24"/>
        </w:rPr>
        <w:t>Date</w:t>
      </w:r>
      <w:proofErr w:type="spellEnd"/>
    </w:p>
    <w:p w14:paraId="34D0A6C0" w14:textId="77777777" w:rsidR="007B2935" w:rsidRDefault="007B2935">
      <w:pPr>
        <w:rPr>
          <w:sz w:val="24"/>
          <w:szCs w:val="24"/>
        </w:rPr>
      </w:pPr>
    </w:p>
    <w:p w14:paraId="4399E4F9" w14:textId="77777777" w:rsidR="007B2935" w:rsidRDefault="000945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Screening Schedule</w:t>
      </w:r>
    </w:p>
    <w:p w14:paraId="01F205E8" w14:textId="77777777" w:rsidR="007B2935" w:rsidRDefault="000945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Movie ID </w:t>
      </w:r>
      <w:r>
        <w:rPr>
          <w:b/>
          <w:sz w:val="24"/>
          <w:szCs w:val="24"/>
        </w:rPr>
        <w:t>(INT, PK)</w:t>
      </w:r>
    </w:p>
    <w:p w14:paraId="3CD93E31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Movie Title (String, Not Null)</w:t>
      </w:r>
    </w:p>
    <w:p w14:paraId="7533BE62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 xml:space="preserve">Screening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(Date/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>, Not Null)</w:t>
      </w:r>
    </w:p>
    <w:p w14:paraId="5D1BAB9D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Theater Number (INT, Not Null)</w:t>
      </w:r>
    </w:p>
    <w:p w14:paraId="0993832D" w14:textId="77777777" w:rsidR="007B2935" w:rsidRDefault="007B2935">
      <w:pPr>
        <w:rPr>
          <w:sz w:val="24"/>
          <w:szCs w:val="24"/>
        </w:rPr>
      </w:pPr>
    </w:p>
    <w:p w14:paraId="7B1C005A" w14:textId="77777777" w:rsidR="007B2935" w:rsidRDefault="000945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Transactions</w:t>
      </w:r>
    </w:p>
    <w:p w14:paraId="7C4686EF" w14:textId="77777777" w:rsidR="007B2935" w:rsidRDefault="000945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Transaction ID </w:t>
      </w:r>
      <w:r>
        <w:rPr>
          <w:b/>
          <w:sz w:val="24"/>
          <w:szCs w:val="24"/>
        </w:rPr>
        <w:t>(INT, PK)</w:t>
      </w:r>
    </w:p>
    <w:p w14:paraId="38B383F9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Payment Amount (DOUBLE, not null)</w:t>
      </w:r>
    </w:p>
    <w:p w14:paraId="59DAB8C1" w14:textId="77777777" w:rsidR="007B2935" w:rsidRDefault="0009456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Customer ID </w:t>
      </w:r>
      <w:r>
        <w:rPr>
          <w:b/>
          <w:i/>
          <w:sz w:val="24"/>
          <w:szCs w:val="24"/>
        </w:rPr>
        <w:t>(INT, FK)</w:t>
      </w:r>
    </w:p>
    <w:p w14:paraId="36EEA106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 xml:space="preserve">Transaction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(LOCALDATETIME, not null)</w:t>
      </w:r>
    </w:p>
    <w:p w14:paraId="7BA44602" w14:textId="77777777" w:rsidR="007B2935" w:rsidRDefault="0009456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Payment Mode (String, not </w:t>
      </w:r>
      <w:proofErr w:type="gramStart"/>
      <w:r>
        <w:rPr>
          <w:sz w:val="24"/>
          <w:szCs w:val="24"/>
        </w:rPr>
        <w:t xml:space="preserve">null)   </w:t>
      </w:r>
      <w:proofErr w:type="gramEnd"/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>i.e.  Cash/Credit/</w:t>
      </w:r>
      <w:proofErr w:type="spellStart"/>
      <w:r>
        <w:rPr>
          <w:i/>
          <w:sz w:val="24"/>
          <w:szCs w:val="24"/>
        </w:rPr>
        <w:t>Paylah</w:t>
      </w:r>
      <w:proofErr w:type="spellEnd"/>
      <w:r>
        <w:rPr>
          <w:i/>
          <w:sz w:val="24"/>
          <w:szCs w:val="24"/>
        </w:rPr>
        <w:t>/Voucher</w:t>
      </w:r>
    </w:p>
    <w:p w14:paraId="681EAAF8" w14:textId="77777777" w:rsidR="007B2935" w:rsidRDefault="007B2935">
      <w:pPr>
        <w:rPr>
          <w:sz w:val="24"/>
          <w:szCs w:val="24"/>
        </w:rPr>
      </w:pPr>
    </w:p>
    <w:p w14:paraId="7B91C9D3" w14:textId="77777777" w:rsidR="007B2935" w:rsidRDefault="000945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Customer</w:t>
      </w:r>
    </w:p>
    <w:p w14:paraId="22F8ACC6" w14:textId="77777777" w:rsidR="007B2935" w:rsidRDefault="000945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Customer ID </w:t>
      </w:r>
      <w:r>
        <w:rPr>
          <w:b/>
          <w:sz w:val="24"/>
          <w:szCs w:val="24"/>
        </w:rPr>
        <w:t>(INT, PK)</w:t>
      </w:r>
    </w:p>
    <w:p w14:paraId="3908EAFE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Customer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>String, not null)</w:t>
      </w:r>
    </w:p>
    <w:p w14:paraId="262BDB8E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Customer Email (String)</w:t>
      </w:r>
    </w:p>
    <w:p w14:paraId="7B92A2C9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Customer Contact Number (String)</w:t>
      </w:r>
    </w:p>
    <w:p w14:paraId="437BEECF" w14:textId="77777777" w:rsidR="007B2935" w:rsidRDefault="007B2935">
      <w:pPr>
        <w:rPr>
          <w:sz w:val="24"/>
          <w:szCs w:val="24"/>
        </w:rPr>
      </w:pPr>
    </w:p>
    <w:p w14:paraId="0485435C" w14:textId="77777777" w:rsidR="007B2935" w:rsidRDefault="0009456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Seats Management</w:t>
      </w:r>
    </w:p>
    <w:p w14:paraId="0775D0D4" w14:textId="77777777" w:rsidR="007B2935" w:rsidRDefault="000945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Seat number </w:t>
      </w:r>
      <w:r>
        <w:rPr>
          <w:b/>
          <w:sz w:val="24"/>
          <w:szCs w:val="24"/>
        </w:rPr>
        <w:t>(String, PK)</w:t>
      </w:r>
    </w:p>
    <w:p w14:paraId="4DD91587" w14:textId="77777777" w:rsidR="007B2935" w:rsidRDefault="0009456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Ticket Number </w:t>
      </w:r>
      <w:r>
        <w:rPr>
          <w:b/>
          <w:i/>
          <w:sz w:val="24"/>
          <w:szCs w:val="24"/>
        </w:rPr>
        <w:t>(INT, FK)</w:t>
      </w:r>
    </w:p>
    <w:p w14:paraId="1C1BC4F2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Seat Type (Boolean, 0 for Couple, 1 for Single)</w:t>
      </w:r>
    </w:p>
    <w:p w14:paraId="705F36C7" w14:textId="77777777" w:rsidR="007B2935" w:rsidRDefault="007B2935">
      <w:pPr>
        <w:rPr>
          <w:sz w:val="24"/>
          <w:szCs w:val="24"/>
        </w:rPr>
      </w:pPr>
    </w:p>
    <w:p w14:paraId="0FC55959" w14:textId="77777777" w:rsidR="007B2935" w:rsidRDefault="007B2935">
      <w:pPr>
        <w:rPr>
          <w:sz w:val="24"/>
          <w:szCs w:val="24"/>
        </w:rPr>
      </w:pPr>
    </w:p>
    <w:p w14:paraId="210151EC" w14:textId="77777777" w:rsidR="007B2935" w:rsidRDefault="00094569">
      <w:pPr>
        <w:rPr>
          <w:b/>
          <w:i/>
          <w:color w:val="4A86E8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Rewards/Loyalty </w:t>
      </w:r>
      <w:r>
        <w:rPr>
          <w:rFonts w:ascii="Arial Unicode MS" w:eastAsia="Arial Unicode MS" w:hAnsi="Arial Unicode MS" w:cs="Arial Unicode MS"/>
          <w:b/>
          <w:i/>
          <w:color w:val="FF0000"/>
          <w:sz w:val="24"/>
          <w:szCs w:val="24"/>
          <w:u w:val="single"/>
        </w:rPr>
        <w:t xml:space="preserve">(Can skip this for </w:t>
      </w:r>
      <w:proofErr w:type="gramStart"/>
      <w:r>
        <w:rPr>
          <w:rFonts w:ascii="Arial Unicode MS" w:eastAsia="Arial Unicode MS" w:hAnsi="Arial Unicode MS" w:cs="Arial Unicode MS"/>
          <w:b/>
          <w:i/>
          <w:color w:val="FF0000"/>
          <w:sz w:val="24"/>
          <w:szCs w:val="24"/>
          <w:u w:val="single"/>
        </w:rPr>
        <w:t>now? ..</w:t>
      </w:r>
      <w:proofErr w:type="gramEnd"/>
      <w:r>
        <w:rPr>
          <w:rFonts w:ascii="Arial Unicode MS" w:eastAsia="Arial Unicode MS" w:hAnsi="Arial Unicode MS" w:cs="Arial Unicode MS"/>
          <w:b/>
          <w:i/>
          <w:color w:val="FF0000"/>
          <w:sz w:val="24"/>
          <w:szCs w:val="24"/>
          <w:u w:val="single"/>
        </w:rPr>
        <w:t xml:space="preserve"> this module will let to rewards point system redemption modules ⇒ different type of rewards </w:t>
      </w:r>
      <w:proofErr w:type="spellStart"/>
      <w:r>
        <w:rPr>
          <w:rFonts w:ascii="Arial Unicode MS" w:eastAsia="Arial Unicode MS" w:hAnsi="Arial Unicode MS" w:cs="Arial Unicode MS"/>
          <w:b/>
          <w:i/>
          <w:color w:val="FF0000"/>
          <w:sz w:val="24"/>
          <w:szCs w:val="24"/>
          <w:u w:val="single"/>
        </w:rPr>
        <w:t>etc</w:t>
      </w:r>
      <w:proofErr w:type="spellEnd"/>
      <w:r>
        <w:rPr>
          <w:rFonts w:ascii="Arial Unicode MS" w:eastAsia="Arial Unicode MS" w:hAnsi="Arial Unicode MS" w:cs="Arial Unicode MS"/>
          <w:b/>
          <w:i/>
          <w:color w:val="FF0000"/>
          <w:sz w:val="24"/>
          <w:szCs w:val="24"/>
          <w:u w:val="single"/>
        </w:rPr>
        <w:t xml:space="preserve"> aka side </w:t>
      </w:r>
      <w:proofErr w:type="gramStart"/>
      <w:r>
        <w:rPr>
          <w:rFonts w:ascii="Arial Unicode MS" w:eastAsia="Arial Unicode MS" w:hAnsi="Arial Unicode MS" w:cs="Arial Unicode MS"/>
          <w:b/>
          <w:i/>
          <w:color w:val="FF0000"/>
          <w:sz w:val="24"/>
          <w:szCs w:val="24"/>
          <w:u w:val="single"/>
        </w:rPr>
        <w:t>show..</w:t>
      </w:r>
      <w:proofErr w:type="gramEnd"/>
      <w:r>
        <w:rPr>
          <w:rFonts w:ascii="Arial Unicode MS" w:eastAsia="Arial Unicode MS" w:hAnsi="Arial Unicode MS" w:cs="Arial Unicode MS"/>
          <w:b/>
          <w:i/>
          <w:color w:val="FF0000"/>
          <w:sz w:val="24"/>
          <w:szCs w:val="24"/>
          <w:u w:val="single"/>
        </w:rPr>
        <w:t xml:space="preserve">) </w:t>
      </w:r>
      <w:r>
        <w:rPr>
          <w:b/>
          <w:i/>
          <w:color w:val="00FF00"/>
          <w:sz w:val="24"/>
          <w:szCs w:val="24"/>
          <w:u w:val="single"/>
        </w:rPr>
        <w:t xml:space="preserve">I agree we should skip this for now </w:t>
      </w:r>
      <w:r>
        <w:rPr>
          <w:b/>
          <w:i/>
          <w:color w:val="4A86E8"/>
          <w:sz w:val="24"/>
          <w:szCs w:val="24"/>
          <w:u w:val="single"/>
        </w:rPr>
        <w:t>yes please</w:t>
      </w:r>
    </w:p>
    <w:p w14:paraId="4AB0931D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Customer ID</w:t>
      </w:r>
    </w:p>
    <w:p w14:paraId="7308AB34" w14:textId="77777777" w:rsidR="007B2935" w:rsidRDefault="00094569">
      <w:pPr>
        <w:rPr>
          <w:sz w:val="24"/>
          <w:szCs w:val="24"/>
        </w:rPr>
      </w:pPr>
      <w:r>
        <w:rPr>
          <w:sz w:val="24"/>
          <w:szCs w:val="24"/>
        </w:rPr>
        <w:t>Reward points?</w:t>
      </w:r>
    </w:p>
    <w:p w14:paraId="2E9CEAC5" w14:textId="77777777" w:rsidR="007B2935" w:rsidRDefault="007B2935">
      <w:pPr>
        <w:rPr>
          <w:sz w:val="24"/>
          <w:szCs w:val="24"/>
        </w:rPr>
      </w:pPr>
    </w:p>
    <w:p w14:paraId="54E74B3A" w14:textId="77777777" w:rsidR="007B2935" w:rsidRDefault="0009456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Admin/Staff Module</w:t>
      </w:r>
      <w:r>
        <w:rPr>
          <w:sz w:val="24"/>
          <w:szCs w:val="24"/>
        </w:rPr>
        <w:br/>
        <w:t>Create User/Staff</w:t>
      </w:r>
    </w:p>
    <w:p w14:paraId="483DCABC" w14:textId="77777777" w:rsidR="007B2935" w:rsidRDefault="00094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Mgr</w:t>
      </w:r>
      <w:proofErr w:type="spellEnd"/>
      <w:r>
        <w:rPr>
          <w:sz w:val="24"/>
          <w:szCs w:val="24"/>
        </w:rPr>
        <w:t xml:space="preserve"> ID</w:t>
      </w:r>
    </w:p>
    <w:p w14:paraId="498C25FB" w14:textId="6A820591" w:rsidR="007B2935" w:rsidRPr="00064BF3" w:rsidRDefault="00094569" w:rsidP="00064BF3">
      <w:p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2099DDB0" w14:textId="77777777" w:rsidR="007B2935" w:rsidRDefault="007B2935">
      <w:pPr>
        <w:spacing w:before="240"/>
        <w:rPr>
          <w:b/>
          <w:sz w:val="30"/>
          <w:szCs w:val="30"/>
          <w:u w:val="single"/>
        </w:rPr>
      </w:pPr>
    </w:p>
    <w:p w14:paraId="49DA5D2A" w14:textId="77777777" w:rsidR="007B2935" w:rsidRDefault="007B2935">
      <w:pPr>
        <w:spacing w:before="240"/>
        <w:rPr>
          <w:b/>
          <w:sz w:val="30"/>
          <w:szCs w:val="30"/>
          <w:u w:val="single"/>
        </w:rPr>
      </w:pPr>
    </w:p>
    <w:p w14:paraId="5934DEE3" w14:textId="77777777" w:rsidR="007B2935" w:rsidRDefault="007B2935">
      <w:pPr>
        <w:spacing w:before="240"/>
        <w:rPr>
          <w:b/>
          <w:sz w:val="30"/>
          <w:szCs w:val="30"/>
          <w:u w:val="single"/>
        </w:rPr>
      </w:pPr>
    </w:p>
    <w:p w14:paraId="5C578101" w14:textId="77777777" w:rsidR="007B2935" w:rsidRDefault="007B2935">
      <w:pPr>
        <w:spacing w:before="240"/>
        <w:rPr>
          <w:b/>
          <w:sz w:val="30"/>
          <w:szCs w:val="30"/>
          <w:u w:val="single"/>
        </w:rPr>
      </w:pPr>
    </w:p>
    <w:p w14:paraId="23FCFBB3" w14:textId="77777777" w:rsidR="007B2935" w:rsidRDefault="007B2935">
      <w:pPr>
        <w:spacing w:before="240"/>
        <w:rPr>
          <w:b/>
          <w:sz w:val="30"/>
          <w:szCs w:val="30"/>
          <w:u w:val="single"/>
        </w:rPr>
      </w:pPr>
    </w:p>
    <w:p w14:paraId="3B50D0ED" w14:textId="77777777" w:rsidR="007B2935" w:rsidRDefault="007B2935">
      <w:pPr>
        <w:spacing w:before="240"/>
        <w:rPr>
          <w:b/>
          <w:sz w:val="30"/>
          <w:szCs w:val="30"/>
          <w:u w:val="single"/>
        </w:rPr>
      </w:pPr>
    </w:p>
    <w:p w14:paraId="2EB570EC" w14:textId="2CFFC053" w:rsidR="007B2935" w:rsidRPr="00064BF3" w:rsidRDefault="00094569" w:rsidP="00064BF3">
      <w:pPr>
        <w:pStyle w:val="Heading2"/>
        <w:spacing w:before="240"/>
        <w:rPr>
          <w:b/>
          <w:u w:val="single"/>
        </w:rPr>
      </w:pPr>
      <w:bookmarkStart w:id="36" w:name="_3pb5mcv8tsmc" w:colFirst="0" w:colLast="0"/>
      <w:bookmarkEnd w:id="36"/>
      <w:r>
        <w:br w:type="page"/>
      </w:r>
      <w:bookmarkStart w:id="37" w:name="_9r29y6q51nhp" w:colFirst="0" w:colLast="0"/>
      <w:bookmarkEnd w:id="37"/>
    </w:p>
    <w:p w14:paraId="01B9D1B3" w14:textId="77777777" w:rsidR="007B2935" w:rsidRDefault="007B2935">
      <w:pPr>
        <w:spacing w:before="240"/>
        <w:rPr>
          <w:sz w:val="30"/>
          <w:szCs w:val="30"/>
        </w:rPr>
      </w:pPr>
    </w:p>
    <w:p w14:paraId="50AE69D6" w14:textId="77777777" w:rsidR="007B2935" w:rsidRDefault="007B2935">
      <w:pPr>
        <w:spacing w:before="240"/>
        <w:rPr>
          <w:sz w:val="30"/>
          <w:szCs w:val="30"/>
        </w:rPr>
      </w:pPr>
    </w:p>
    <w:p w14:paraId="4E1F1E38" w14:textId="77777777" w:rsidR="007B2935" w:rsidRDefault="007B2935">
      <w:pPr>
        <w:spacing w:before="240"/>
        <w:rPr>
          <w:sz w:val="30"/>
          <w:szCs w:val="30"/>
        </w:rPr>
      </w:pPr>
    </w:p>
    <w:p w14:paraId="1AD73545" w14:textId="77777777" w:rsidR="007B2935" w:rsidRDefault="007B2935">
      <w:pPr>
        <w:spacing w:before="240"/>
        <w:rPr>
          <w:sz w:val="30"/>
          <w:szCs w:val="30"/>
        </w:rPr>
      </w:pPr>
    </w:p>
    <w:sectPr w:rsidR="007B2935">
      <w:footerReference w:type="default" r:id="rId14"/>
      <w:footerReference w:type="first" r:id="rId15"/>
      <w:pgSz w:w="12240" w:h="15840"/>
      <w:pgMar w:top="1440" w:right="72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7A847" w14:textId="77777777" w:rsidR="00094569" w:rsidRDefault="00094569">
      <w:pPr>
        <w:spacing w:line="240" w:lineRule="auto"/>
      </w:pPr>
      <w:r>
        <w:separator/>
      </w:r>
    </w:p>
  </w:endnote>
  <w:endnote w:type="continuationSeparator" w:id="0">
    <w:p w14:paraId="17FF6A90" w14:textId="77777777" w:rsidR="00094569" w:rsidRDefault="00094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9DBA6" w14:textId="77777777" w:rsidR="007B2935" w:rsidRDefault="00094569">
    <w:pPr>
      <w:jc w:val="right"/>
    </w:pPr>
    <w:r>
      <w:fldChar w:fldCharType="begin"/>
    </w:r>
    <w:r>
      <w:instrText>PAGE</w:instrText>
    </w:r>
    <w:r w:rsidR="00064BF3">
      <w:fldChar w:fldCharType="separate"/>
    </w:r>
    <w:r w:rsidR="00064BF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3031C" w14:textId="77777777" w:rsidR="007B2935" w:rsidRDefault="007B29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E1170" w14:textId="77777777" w:rsidR="00094569" w:rsidRDefault="00094569">
      <w:pPr>
        <w:spacing w:line="240" w:lineRule="auto"/>
      </w:pPr>
      <w:r>
        <w:separator/>
      </w:r>
    </w:p>
  </w:footnote>
  <w:footnote w:type="continuationSeparator" w:id="0">
    <w:p w14:paraId="14DB2294" w14:textId="77777777" w:rsidR="00094569" w:rsidRDefault="000945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44C"/>
    <w:multiLevelType w:val="multilevel"/>
    <w:tmpl w:val="D3109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12CAE"/>
    <w:multiLevelType w:val="multilevel"/>
    <w:tmpl w:val="82BE1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382DDB"/>
    <w:multiLevelType w:val="multilevel"/>
    <w:tmpl w:val="C3DE9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CC4C2E"/>
    <w:multiLevelType w:val="multilevel"/>
    <w:tmpl w:val="A9C67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DD1E05"/>
    <w:multiLevelType w:val="multilevel"/>
    <w:tmpl w:val="9D125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CC44F6"/>
    <w:multiLevelType w:val="multilevel"/>
    <w:tmpl w:val="B8B21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E74934"/>
    <w:multiLevelType w:val="multilevel"/>
    <w:tmpl w:val="089C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0E54F7"/>
    <w:multiLevelType w:val="multilevel"/>
    <w:tmpl w:val="9992F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4A94023"/>
    <w:multiLevelType w:val="multilevel"/>
    <w:tmpl w:val="A114F9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35"/>
    <w:rsid w:val="00064BF3"/>
    <w:rsid w:val="00094569"/>
    <w:rsid w:val="006C243C"/>
    <w:rsid w:val="007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D46D"/>
  <w15:docId w15:val="{5A7CF35A-71EE-407A-A7ED-EB4D768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B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codeconventions-introduction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Priscilla Low</cp:lastModifiedBy>
  <cp:revision>3</cp:revision>
  <dcterms:created xsi:type="dcterms:W3CDTF">2020-12-18T08:44:00Z</dcterms:created>
  <dcterms:modified xsi:type="dcterms:W3CDTF">2020-12-18T08:45:00Z</dcterms:modified>
</cp:coreProperties>
</file>