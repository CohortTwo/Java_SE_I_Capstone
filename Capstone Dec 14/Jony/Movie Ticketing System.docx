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12) TIAN KAIWEN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before="240" w:lineRule="auto"/>
        <w:rPr>
          <w:b w:val="1"/>
          <w:u w:val="single"/>
        </w:rPr>
      </w:pPr>
      <w:bookmarkStart w:colFirst="0" w:colLast="0" w:name="_e4uric8iwat7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2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9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A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B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3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5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A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B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C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D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F0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